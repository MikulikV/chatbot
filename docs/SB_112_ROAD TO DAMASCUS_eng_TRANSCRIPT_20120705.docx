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B4BD" w14:textId="77777777" w:rsidR="001E40CB" w:rsidRDefault="001E40CB" w:rsidP="00633457">
      <w:pPr>
        <w:pStyle w:val="a3"/>
        <w:rPr>
          <w:ins w:id="0" w:author="Jackson, Joyce" w:date="2012-04-10T13:58:00Z"/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SUPERBOOK </w:t>
      </w:r>
      <w:r>
        <w:rPr>
          <w:rFonts w:ascii="Times New Roman" w:hAnsi="Times New Roman" w:cs="Times New Roman"/>
          <w:sz w:val="24"/>
          <w:szCs w:val="24"/>
        </w:rPr>
        <w:t>112 –</w:t>
      </w:r>
      <w:r w:rsidR="00E1700A">
        <w:rPr>
          <w:rFonts w:ascii="Times New Roman" w:hAnsi="Times New Roman" w:cs="Times New Roman"/>
          <w:sz w:val="24"/>
          <w:szCs w:val="24"/>
        </w:rPr>
        <w:t>THE ROAD TO DAMASCUS</w:t>
      </w:r>
    </w:p>
    <w:p w14:paraId="0FCEA076" w14:textId="77777777" w:rsidR="0060749D" w:rsidRDefault="0060749D" w:rsidP="006334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(Ed</w:t>
      </w:r>
      <w:r w:rsidR="00FA08AF">
        <w:rPr>
          <w:rFonts w:ascii="Times New Roman" w:hAnsi="Times New Roman" w:cs="Times New Roman"/>
          <w:sz w:val="24"/>
          <w:szCs w:val="24"/>
        </w:rPr>
        <w:t xml:space="preserve">ited using </w:t>
      </w:r>
      <w:r w:rsidR="00D25E46">
        <w:rPr>
          <w:rFonts w:ascii="Times New Roman" w:hAnsi="Times New Roman" w:cs="Times New Roman"/>
          <w:sz w:val="24"/>
          <w:szCs w:val="24"/>
        </w:rPr>
        <w:t>112_INTL_MASTER_TC_061212</w:t>
      </w:r>
      <w:r>
        <w:rPr>
          <w:rFonts w:ascii="Times New Roman" w:hAnsi="Times New Roman" w:cs="Times New Roman"/>
          <w:sz w:val="24"/>
          <w:szCs w:val="24"/>
        </w:rPr>
        <w:t>.m4v)</w:t>
      </w:r>
    </w:p>
    <w:p w14:paraId="04EE94A1" w14:textId="77777777" w:rsidR="00D25E46" w:rsidRDefault="00D25E46" w:rsidP="0063345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FC89C16" w14:textId="77777777" w:rsidR="001E40CB" w:rsidRPr="005A5D77" w:rsidRDefault="001E40CB" w:rsidP="005A5D7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CBN TAKE-AWAY - No matter how bad you are, or what you have done,</w:t>
      </w:r>
    </w:p>
    <w:p w14:paraId="5E18C94A" w14:textId="77777777" w:rsidR="001E40CB" w:rsidRDefault="001E40CB" w:rsidP="005A5D7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God can help you change. </w:t>
      </w:r>
    </w:p>
    <w:p w14:paraId="77EEF8CA" w14:textId="77777777" w:rsidR="001E40CB" w:rsidRDefault="001E40CB" w:rsidP="005A5D7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CB6694" w14:textId="77777777" w:rsidR="001E40CB" w:rsidRPr="005A5D77" w:rsidRDefault="001E40CB" w:rsidP="005A5D7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SYNOPSIS -When a delinquent teen enters Chris and Joy's life they</w:t>
      </w:r>
    </w:p>
    <w:p w14:paraId="072B05B9" w14:textId="77777777" w:rsidR="001E40CB" w:rsidRPr="005A5D77" w:rsidRDefault="001E40CB" w:rsidP="005A5D7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don't see any chance of him changing his ways. However, SUPERBOOK </w:t>
      </w:r>
    </w:p>
    <w:p w14:paraId="18874866" w14:textId="77777777" w:rsidR="001E40CB" w:rsidRPr="005A5D77" w:rsidRDefault="001E40CB" w:rsidP="005A5D7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takes our heroes on a journey to the early days of Christianity,</w:t>
      </w:r>
    </w:p>
    <w:p w14:paraId="18F141C1" w14:textId="77777777" w:rsidR="001E40CB" w:rsidRPr="005A5D77" w:rsidRDefault="001E40CB" w:rsidP="005A5D7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where they encounter a man named Saul of Tarsus, who also seems to</w:t>
      </w:r>
    </w:p>
    <w:p w14:paraId="7A7454A3" w14:textId="77777777" w:rsidR="001E40CB" w:rsidRPr="005A5D77" w:rsidRDefault="001E40CB" w:rsidP="005A5D7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be an impossible hard-case. His violent actions towards the </w:t>
      </w:r>
    </w:p>
    <w:p w14:paraId="5BDFF503" w14:textId="77777777" w:rsidR="001E40CB" w:rsidRPr="005A5D77" w:rsidRDefault="001E40CB" w:rsidP="005A5D7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church take a startling turn on the road to </w:t>
      </w:r>
      <w:smartTag w:uri="urn:schemas-microsoft-com:office:smarttags" w:element="place">
        <w:smartTag w:uri="urn:schemas-microsoft-com:office:smarttags" w:element="City">
          <w:r w:rsidRPr="005A5D77">
            <w:rPr>
              <w:rFonts w:ascii="Times New Roman" w:hAnsi="Times New Roman" w:cs="Times New Roman"/>
              <w:sz w:val="24"/>
              <w:szCs w:val="24"/>
            </w:rPr>
            <w:t>Damascus</w:t>
          </w:r>
        </w:smartTag>
      </w:smartTag>
      <w:r w:rsidRPr="005A5D77">
        <w:rPr>
          <w:rFonts w:ascii="Times New Roman" w:hAnsi="Times New Roman" w:cs="Times New Roman"/>
          <w:sz w:val="24"/>
          <w:szCs w:val="24"/>
        </w:rPr>
        <w:t xml:space="preserve">. There, the </w:t>
      </w:r>
    </w:p>
    <w:p w14:paraId="39C76169" w14:textId="77777777" w:rsidR="001E40CB" w:rsidRPr="005A5D77" w:rsidRDefault="001E40CB" w:rsidP="005A5D7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kids witness Saul's miraculous conversion and follow him to his </w:t>
      </w:r>
    </w:p>
    <w:p w14:paraId="30F0D382" w14:textId="77777777" w:rsidR="001E40CB" w:rsidRPr="005A5D77" w:rsidRDefault="001E40CB" w:rsidP="005A5D7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healing and baptism at the hands of Ananias. Once the persecutor,</w:t>
      </w:r>
    </w:p>
    <w:p w14:paraId="21EEFE51" w14:textId="77777777" w:rsidR="001E40CB" w:rsidRPr="005A5D77" w:rsidRDefault="001E40CB" w:rsidP="005A5D7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Saul, now called Paul, finds himself becoming the persecuted, and</w:t>
      </w:r>
    </w:p>
    <w:p w14:paraId="689F25F7" w14:textId="77777777" w:rsidR="001E40CB" w:rsidRPr="005A5D77" w:rsidRDefault="001E40CB" w:rsidP="005A5D7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our kids are instrumental in his exciting escape over the city</w:t>
      </w:r>
    </w:p>
    <w:p w14:paraId="3C806BF1" w14:textId="77777777" w:rsidR="001E40CB" w:rsidRPr="005A5D77" w:rsidRDefault="001E40CB" w:rsidP="005A5D7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wall and away from others bent on rooting out Christianity. The</w:t>
      </w:r>
    </w:p>
    <w:p w14:paraId="25B9D604" w14:textId="77777777" w:rsidR="001E40CB" w:rsidRPr="005A5D77" w:rsidRDefault="001E40CB" w:rsidP="005A5D7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kids' involvement in this exciting story of conversion brings them</w:t>
      </w:r>
    </w:p>
    <w:p w14:paraId="65542CA5" w14:textId="77777777" w:rsidR="001E40CB" w:rsidRPr="005A5D77" w:rsidRDefault="001E40CB" w:rsidP="005A5D7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home with a renewed hope that amazing change is always possible</w:t>
      </w:r>
    </w:p>
    <w:p w14:paraId="6941A3EF" w14:textId="77777777" w:rsidR="001E40CB" w:rsidRDefault="001E40CB" w:rsidP="005A5D7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with God. </w:t>
      </w:r>
    </w:p>
    <w:p w14:paraId="163AFA8B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CAST:</w:t>
      </w:r>
    </w:p>
    <w:p w14:paraId="6FAA5D7E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Superbook </w:t>
      </w:r>
    </w:p>
    <w:p w14:paraId="75D1910C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</w:t>
      </w:r>
    </w:p>
    <w:p w14:paraId="03B6775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</w:t>
      </w:r>
    </w:p>
    <w:p w14:paraId="0A0C1EF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Gizmo</w:t>
      </w:r>
    </w:p>
    <w:p w14:paraId="0E0BC617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</w:t>
      </w:r>
    </w:p>
    <w:p w14:paraId="74BB1F38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Phoebe</w:t>
      </w:r>
    </w:p>
    <w:p w14:paraId="49A99065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Officer #1</w:t>
      </w:r>
    </w:p>
    <w:p w14:paraId="09153FA5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Saul</w:t>
      </w:r>
    </w:p>
    <w:p w14:paraId="0F376553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 #1</w:t>
      </w:r>
    </w:p>
    <w:p w14:paraId="5B36E676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 #2</w:t>
      </w:r>
    </w:p>
    <w:p w14:paraId="6434176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</w:t>
      </w:r>
    </w:p>
    <w:p w14:paraId="3D71CE43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Ananias</w:t>
      </w:r>
    </w:p>
    <w:p w14:paraId="5202BB0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</w:t>
      </w:r>
    </w:p>
    <w:p w14:paraId="4DCCE6F6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Cephas</w:t>
      </w:r>
    </w:p>
    <w:p w14:paraId="48C53DCA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Priest</w:t>
      </w:r>
    </w:p>
    <w:p w14:paraId="51E040BA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</w:t>
      </w:r>
    </w:p>
    <w:p w14:paraId="23201150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 Man</w:t>
      </w:r>
    </w:p>
    <w:p w14:paraId="2044F990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</w:p>
    <w:p w14:paraId="1126D87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</w:p>
    <w:p w14:paraId="1A4A1356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FADE IN: </w:t>
      </w:r>
    </w:p>
    <w:p w14:paraId="26D48B22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EXT. QUANTUM HOUSE - PUSH IN EST. SHOT - DAY </w:t>
      </w:r>
    </w:p>
    <w:p w14:paraId="42EA565E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  <w:t>01:00:01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Come on, Chris. Let’s see if Gizmo wants to go to the park and kick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few... </w:t>
      </w:r>
    </w:p>
    <w:p w14:paraId="330024C6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  <w:t>01:00:07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Hmm... that’s strange... </w:t>
      </w:r>
    </w:p>
    <w:p w14:paraId="278F847E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  <w:t>01:00:10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Yeah. Your mom never leaves the door open. </w:t>
      </w:r>
    </w:p>
    <w:p w14:paraId="47DA90F7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CHRIS (O.S.)</w:t>
      </w:r>
      <w:r>
        <w:rPr>
          <w:rFonts w:ascii="Times New Roman" w:hAnsi="Times New Roman" w:cs="Times New Roman"/>
          <w:sz w:val="24"/>
          <w:szCs w:val="24"/>
        </w:rPr>
        <w:tab/>
        <w:t>01:00:26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(calling)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Mom? Dad? </w:t>
      </w:r>
    </w:p>
    <w:p w14:paraId="26F8409A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  <w:t>01:00:29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(muffled calls)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Hey... hey I’m in here. </w:t>
      </w:r>
    </w:p>
    <w:p w14:paraId="1CD32ADD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CHRIS (O.S.)</w:t>
      </w:r>
      <w:r>
        <w:rPr>
          <w:rFonts w:ascii="Times New Roman" w:hAnsi="Times New Roman" w:cs="Times New Roman"/>
          <w:sz w:val="24"/>
          <w:szCs w:val="24"/>
        </w:rPr>
        <w:tab/>
        <w:t>01:00:32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Hey! What are you doing?! </w:t>
      </w:r>
    </w:p>
    <w:p w14:paraId="6C202EBC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  <w:t>01:00:35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GIZMO! </w:t>
      </w:r>
    </w:p>
    <w:p w14:paraId="29ADC2F5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JASON </w:t>
      </w:r>
      <w:r>
        <w:rPr>
          <w:rFonts w:ascii="Times New Roman" w:hAnsi="Times New Roman" w:cs="Times New Roman"/>
          <w:sz w:val="24"/>
          <w:szCs w:val="24"/>
        </w:rPr>
        <w:tab/>
        <w:t>01:00:39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Get out of my way! (effort) </w:t>
      </w:r>
    </w:p>
    <w:p w14:paraId="0A1CF0C6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  <w:t>01:00:41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Chris, the alarm was not turned on and he just... </w:t>
      </w:r>
    </w:p>
    <w:p w14:paraId="134D7F26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JASON </w:t>
      </w:r>
      <w:r>
        <w:rPr>
          <w:rFonts w:ascii="Times New Roman" w:hAnsi="Times New Roman" w:cs="Times New Roman"/>
          <w:sz w:val="24"/>
          <w:szCs w:val="24"/>
        </w:rPr>
        <w:tab/>
        <w:t>01:00:43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 said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A5D77">
        <w:rPr>
          <w:rFonts w:ascii="Times New Roman" w:hAnsi="Times New Roman" w:cs="Times New Roman"/>
          <w:sz w:val="24"/>
          <w:szCs w:val="24"/>
        </w:rPr>
        <w:t>out of my way!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A5D77">
        <w:rPr>
          <w:rFonts w:ascii="Times New Roman" w:hAnsi="Times New Roman" w:cs="Times New Roman"/>
          <w:sz w:val="24"/>
          <w:szCs w:val="24"/>
        </w:rPr>
        <w:t xml:space="preserve"> (throwing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effort) </w:t>
      </w:r>
    </w:p>
    <w:p w14:paraId="1F139685" w14:textId="77777777" w:rsidR="001E40CB" w:rsidRDefault="00900B47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ALARMS BLARE&gt; LIGHTS FLASH. </w:t>
      </w:r>
    </w:p>
    <w:p w14:paraId="4D822B4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  <w:t>01:00:49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Looks like it’s on now! </w:t>
      </w:r>
    </w:p>
    <w:p w14:paraId="15C24CA2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JASON </w:t>
      </w:r>
      <w:r>
        <w:rPr>
          <w:rFonts w:ascii="Times New Roman" w:hAnsi="Times New Roman" w:cs="Times New Roman"/>
          <w:sz w:val="24"/>
          <w:szCs w:val="24"/>
        </w:rPr>
        <w:tab/>
        <w:t>01:00:56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(frightened efforts) </w:t>
      </w:r>
    </w:p>
    <w:p w14:paraId="5A02AB88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01:00:58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OPEN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DOOR, NOW!! </w:t>
      </w:r>
    </w:p>
    <w:p w14:paraId="337B6197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  <w:t>01:01:00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You tripped the security lockdown. </w:t>
      </w:r>
    </w:p>
    <w:p w14:paraId="1F5BA7E3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  <w:t>01:01:02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It will not open until the police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arrive! </w:t>
      </w:r>
    </w:p>
    <w:p w14:paraId="1A4474A0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JASON </w:t>
      </w:r>
      <w:r>
        <w:rPr>
          <w:rFonts w:ascii="Times New Roman" w:hAnsi="Times New Roman" w:cs="Times New Roman"/>
          <w:sz w:val="24"/>
          <w:szCs w:val="24"/>
        </w:rPr>
        <w:tab/>
        <w:t>01:01:05</w:t>
      </w:r>
      <w:r>
        <w:rPr>
          <w:rFonts w:ascii="Times New Roman" w:hAnsi="Times New Roman" w:cs="Times New Roman"/>
          <w:sz w:val="24"/>
          <w:szCs w:val="24"/>
        </w:rPr>
        <w:tab/>
        <w:t>(frustrated GRRRR turns into resigned GRRRR</w:t>
      </w:r>
      <w:r w:rsidRPr="005A5D7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F3AEAB3" w14:textId="77777777" w:rsidR="001E40CB" w:rsidRDefault="00900B47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ADE OUT: </w:t>
      </w:r>
    </w:p>
    <w:p w14:paraId="224AC74C" w14:textId="77777777" w:rsidR="005D4A42" w:rsidRDefault="001E40CB" w:rsidP="005D4A4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END OF TEASER </w:t>
      </w:r>
      <w:r w:rsidR="005D4A42"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ab/>
        <w:t>SUPERBOOK SONG</w:t>
      </w:r>
    </w:p>
    <w:p w14:paraId="29CC6229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br w:type="page"/>
      </w: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ACT ONE </w:t>
      </w:r>
    </w:p>
    <w:p w14:paraId="20DE9789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FADE IN: </w:t>
      </w:r>
    </w:p>
    <w:p w14:paraId="1668380A" w14:textId="77777777" w:rsidR="001E40CB" w:rsidRDefault="001E40CB" w:rsidP="005D4A4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JASON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 xml:space="preserve">01:02:37 </w:t>
      </w:r>
      <w:r w:rsidR="005D4A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(Angrily) </w:t>
      </w:r>
      <w:r w:rsidRPr="005A5D77">
        <w:rPr>
          <w:rFonts w:ascii="Times New Roman" w:hAnsi="Times New Roman" w:cs="Times New Roman"/>
          <w:sz w:val="24"/>
          <w:szCs w:val="24"/>
        </w:rPr>
        <w:t xml:space="preserve">What are you looking at? </w:t>
      </w:r>
    </w:p>
    <w:p w14:paraId="373AA63C" w14:textId="77777777" w:rsidR="001E40CB" w:rsidRDefault="001E40CB" w:rsidP="005D4A4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 w:rsidR="0060749D"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 xml:space="preserve">01:02:39 </w:t>
      </w:r>
      <w:r w:rsidR="005D4A42"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We are looking at a thief. A criminal. A crook. And you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certainly pay for... </w:t>
      </w:r>
    </w:p>
    <w:p w14:paraId="60081407" w14:textId="77777777" w:rsidR="001E40CB" w:rsidRDefault="001E40CB" w:rsidP="005D4A4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JASON (O.S.)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 xml:space="preserve">01:02:43 </w:t>
      </w:r>
      <w:r w:rsidR="005D4A42"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SHUT UP! </w:t>
      </w:r>
    </w:p>
    <w:p w14:paraId="30F52E48" w14:textId="77777777" w:rsidR="001E40CB" w:rsidRDefault="005D4A42" w:rsidP="005D4A4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JASON </w:t>
      </w:r>
      <w:r>
        <w:rPr>
          <w:rFonts w:ascii="Times New Roman" w:hAnsi="Times New Roman" w:cs="Times New Roman"/>
          <w:sz w:val="24"/>
          <w:szCs w:val="24"/>
        </w:rPr>
        <w:tab/>
        <w:t xml:space="preserve">01:02:45 </w:t>
      </w:r>
      <w:r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You don’t know me! You don’t know anything about me! </w:t>
      </w:r>
    </w:p>
    <w:p w14:paraId="48FD3C8C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JASON </w:t>
      </w:r>
      <w:r w:rsidR="005D4A42">
        <w:rPr>
          <w:rFonts w:ascii="Times New Roman" w:hAnsi="Times New Roman" w:cs="Times New Roman"/>
          <w:sz w:val="24"/>
          <w:szCs w:val="24"/>
        </w:rPr>
        <w:tab/>
        <w:t>01:02:47</w:t>
      </w:r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Rich family. Robot toy. High tech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lab in your expensive house.</w:t>
      </w:r>
    </w:p>
    <w:p w14:paraId="3608B022" w14:textId="77777777" w:rsidR="001E40CB" w:rsidRDefault="00900B47" w:rsidP="005D4A4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 xml:space="preserve">01:02:53 </w:t>
      </w:r>
      <w:r w:rsidR="005D4A42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You don’t know a thing about who I am or where I come from. </w:t>
      </w:r>
    </w:p>
    <w:p w14:paraId="0659EA10" w14:textId="77777777" w:rsidR="001E40CB" w:rsidRDefault="001E40CB" w:rsidP="005D4A4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 xml:space="preserve">01:03:03 </w:t>
      </w:r>
      <w:r w:rsidR="005D4A42"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Were you... hungry? </w:t>
      </w:r>
    </w:p>
    <w:p w14:paraId="427515E5" w14:textId="77777777" w:rsidR="001E40CB" w:rsidRDefault="001E40CB" w:rsidP="005D4A4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 xml:space="preserve">01:03:05 </w:t>
      </w:r>
      <w:r w:rsidR="005D4A42"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(sotto - warning)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Joy, don’t talk to him. </w:t>
      </w:r>
    </w:p>
    <w:p w14:paraId="20D5C0DE" w14:textId="77777777" w:rsidR="001E40CB" w:rsidRDefault="001E40CB" w:rsidP="005D4A4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 xml:space="preserve">01:03:08 </w:t>
      </w:r>
      <w:r w:rsidR="005D4A42"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Is that why you broke in? </w:t>
      </w:r>
    </w:p>
    <w:p w14:paraId="4354D3D9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JASON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>01:03:10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What do you care? </w:t>
      </w:r>
    </w:p>
    <w:p w14:paraId="28500573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>01:03:14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My name is Joy... What’s yours? </w:t>
      </w:r>
    </w:p>
    <w:p w14:paraId="20EDC98C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CHRIS (O.S.)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>01:03:17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(sotto - admonishing)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Joy, what are you doing?! </w:t>
      </w:r>
    </w:p>
    <w:p w14:paraId="5D59BF3F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>01:03:20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You must be scared. I know I am. But maybe this was just a mistake,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right? Coming into this house... </w:t>
      </w:r>
    </w:p>
    <w:p w14:paraId="570AC75A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JOY </w:t>
      </w:r>
      <w:r w:rsidRPr="005A5D77">
        <w:rPr>
          <w:rFonts w:ascii="Times New Roman" w:hAnsi="Times New Roman" w:cs="Times New Roman"/>
          <w:sz w:val="24"/>
          <w:szCs w:val="24"/>
        </w:rPr>
        <w:t>(O.S.)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>01:03:28</w:t>
      </w:r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Maybe there’s a way to explain. </w:t>
      </w:r>
    </w:p>
    <w:p w14:paraId="538E9E03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JASON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>01:03:32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(caving - eyes welling)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I didn’t mean to... It was just...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(then, hands to ears -</w:t>
      </w:r>
      <w:r>
        <w:rPr>
          <w:rFonts w:ascii="Times New Roman" w:hAnsi="Times New Roman" w:cs="Times New Roman"/>
          <w:sz w:val="24"/>
          <w:szCs w:val="24"/>
        </w:rPr>
        <w:t xml:space="preserve"> frustrated again)  </w:t>
      </w:r>
      <w:r w:rsidRPr="005A5D77">
        <w:rPr>
          <w:rFonts w:ascii="Times New Roman" w:hAnsi="Times New Roman" w:cs="Times New Roman"/>
          <w:sz w:val="24"/>
          <w:szCs w:val="24"/>
        </w:rPr>
        <w:t xml:space="preserve">Can someone turn off that alarm!!! </w:t>
      </w:r>
    </w:p>
    <w:p w14:paraId="2150BC86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OFFICER #1 </w:t>
      </w:r>
      <w:r>
        <w:rPr>
          <w:rFonts w:ascii="Times New Roman" w:hAnsi="Times New Roman" w:cs="Times New Roman"/>
          <w:sz w:val="24"/>
          <w:szCs w:val="24"/>
        </w:rPr>
        <w:tab/>
      </w:r>
      <w:r w:rsidR="005D4A42">
        <w:rPr>
          <w:rFonts w:ascii="Times New Roman" w:hAnsi="Times New Roman" w:cs="Times New Roman"/>
          <w:sz w:val="24"/>
          <w:szCs w:val="24"/>
        </w:rPr>
        <w:t>01:03:40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Don’t anybody move! </w:t>
      </w:r>
    </w:p>
    <w:p w14:paraId="315D1595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PHOEBE </w:t>
      </w:r>
      <w:r>
        <w:rPr>
          <w:rFonts w:ascii="Times New Roman" w:hAnsi="Times New Roman" w:cs="Times New Roman"/>
          <w:sz w:val="24"/>
          <w:szCs w:val="24"/>
        </w:rPr>
        <w:tab/>
      </w:r>
      <w:r w:rsidR="00C844A4">
        <w:rPr>
          <w:rFonts w:ascii="Times New Roman" w:hAnsi="Times New Roman" w:cs="Times New Roman"/>
          <w:sz w:val="24"/>
          <w:szCs w:val="24"/>
        </w:rPr>
        <w:t>01:03:56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I’m just glad everyone’s okay. </w:t>
      </w:r>
    </w:p>
    <w:p w14:paraId="5B11B1BF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C844A4">
        <w:rPr>
          <w:rFonts w:ascii="Times New Roman" w:hAnsi="Times New Roman" w:cs="Times New Roman"/>
          <w:sz w:val="24"/>
          <w:szCs w:val="24"/>
        </w:rPr>
        <w:t>01:03:58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Yes, perhaps we should all try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forget this ever happened. I know I’m going to spend the rest of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life trying. </w:t>
      </w:r>
    </w:p>
    <w:p w14:paraId="50DCC434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OFFICER #1 </w:t>
      </w:r>
      <w:r>
        <w:rPr>
          <w:rFonts w:ascii="Times New Roman" w:hAnsi="Times New Roman" w:cs="Times New Roman"/>
          <w:sz w:val="24"/>
          <w:szCs w:val="24"/>
        </w:rPr>
        <w:tab/>
      </w:r>
      <w:r w:rsidR="00C844A4">
        <w:rPr>
          <w:rFonts w:ascii="Times New Roman" w:hAnsi="Times New Roman" w:cs="Times New Roman"/>
          <w:sz w:val="24"/>
          <w:szCs w:val="24"/>
        </w:rPr>
        <w:t>01:04:04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Professor, let’s go inside for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statement and a damage report. </w:t>
      </w:r>
    </w:p>
    <w:p w14:paraId="405FD43C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PHOEBE</w:t>
      </w:r>
      <w:r>
        <w:rPr>
          <w:rFonts w:ascii="Times New Roman" w:hAnsi="Times New Roman" w:cs="Times New Roman"/>
          <w:sz w:val="24"/>
          <w:szCs w:val="24"/>
        </w:rPr>
        <w:tab/>
      </w:r>
      <w:r w:rsidR="00C844A4">
        <w:rPr>
          <w:rFonts w:ascii="Times New Roman" w:hAnsi="Times New Roman" w:cs="Times New Roman"/>
          <w:sz w:val="24"/>
          <w:szCs w:val="24"/>
        </w:rPr>
        <w:t>01:04:08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Officer, what’s going to happen to that boy? </w:t>
      </w:r>
    </w:p>
    <w:p w14:paraId="375DD75E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OFFICER #1 </w:t>
      </w:r>
      <w:r>
        <w:rPr>
          <w:rFonts w:ascii="Times New Roman" w:hAnsi="Times New Roman" w:cs="Times New Roman"/>
          <w:sz w:val="24"/>
          <w:szCs w:val="24"/>
        </w:rPr>
        <w:tab/>
      </w:r>
      <w:r w:rsidR="00C844A4">
        <w:rPr>
          <w:rFonts w:ascii="Times New Roman" w:hAnsi="Times New Roman" w:cs="Times New Roman"/>
          <w:sz w:val="24"/>
          <w:szCs w:val="24"/>
        </w:rPr>
        <w:t>01:04:11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(trailing off)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Uh, his name’s Jason Dunning and he’s been in trouble before. So, if you pr</w:t>
      </w:r>
      <w:r>
        <w:rPr>
          <w:rFonts w:ascii="Times New Roman" w:hAnsi="Times New Roman" w:cs="Times New Roman"/>
          <w:sz w:val="24"/>
          <w:szCs w:val="24"/>
        </w:rPr>
        <w:t xml:space="preserve">ess charges it’ll get serious </w:t>
      </w:r>
      <w:r w:rsidRPr="005A5D77">
        <w:rPr>
          <w:rFonts w:ascii="Times New Roman" w:hAnsi="Times New Roman" w:cs="Times New Roman"/>
          <w:sz w:val="24"/>
          <w:szCs w:val="24"/>
        </w:rPr>
        <w:t xml:space="preserve">from here. </w:t>
      </w:r>
    </w:p>
    <w:p w14:paraId="261BF543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C844A4">
        <w:rPr>
          <w:rFonts w:ascii="Times New Roman" w:hAnsi="Times New Roman" w:cs="Times New Roman"/>
          <w:sz w:val="24"/>
          <w:szCs w:val="24"/>
        </w:rPr>
        <w:t>01:04:19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Chris, did you hear that? We have to tell your parents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5A5D77">
        <w:rPr>
          <w:rFonts w:ascii="Times New Roman" w:hAnsi="Times New Roman" w:cs="Times New Roman"/>
          <w:sz w:val="24"/>
          <w:szCs w:val="24"/>
        </w:rPr>
        <w:t xml:space="preserve">e’s not a real criminal. </w:t>
      </w:r>
    </w:p>
    <w:p w14:paraId="199CC317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C844A4">
        <w:rPr>
          <w:rFonts w:ascii="Times New Roman" w:hAnsi="Times New Roman" w:cs="Times New Roman"/>
          <w:sz w:val="24"/>
          <w:szCs w:val="24"/>
        </w:rPr>
        <w:t>01:04:24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What are you talking about? </w:t>
      </w:r>
    </w:p>
    <w:p w14:paraId="2DF5023A" w14:textId="77777777" w:rsidR="001E40CB" w:rsidRPr="005A5D77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GIZMO (O.S.)</w:t>
      </w:r>
      <w:r>
        <w:rPr>
          <w:rFonts w:ascii="Times New Roman" w:hAnsi="Times New Roman" w:cs="Times New Roman"/>
          <w:sz w:val="24"/>
          <w:szCs w:val="24"/>
        </w:rPr>
        <w:tab/>
      </w:r>
      <w:r w:rsidR="00C844A4">
        <w:rPr>
          <w:rFonts w:ascii="Times New Roman" w:hAnsi="Times New Roman" w:cs="Times New Roman"/>
          <w:sz w:val="24"/>
          <w:szCs w:val="24"/>
        </w:rPr>
        <w:t>01:04:25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(trailing off)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He came into the house. </w:t>
      </w:r>
    </w:p>
    <w:p w14:paraId="2B633FBE" w14:textId="77777777" w:rsidR="001E40CB" w:rsidRDefault="00900B47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1E40CB">
        <w:rPr>
          <w:rFonts w:ascii="Times New Roman" w:hAnsi="Times New Roman" w:cs="Times New Roman"/>
          <w:sz w:val="24"/>
          <w:szCs w:val="24"/>
        </w:rPr>
        <w:t xml:space="preserve">IZMO (CONT'D)  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01:04:27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>He stole food from the kitchen. He tied me up and who knows what he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would have taken if you hadn’t arrived, Chris. </w:t>
      </w:r>
    </w:p>
    <w:p w14:paraId="1991193E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01:04:32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It was more than my circuits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programmed to take. </w:t>
      </w:r>
    </w:p>
    <w:p w14:paraId="6E82225B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01:04:42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Chris, I mean it. There’s something about him. I think if he was given a chance he </w:t>
      </w:r>
      <w:r w:rsidRPr="007C0EEB">
        <w:rPr>
          <w:rFonts w:ascii="Times New Roman" w:hAnsi="Times New Roman" w:cs="Times New Roman"/>
          <w:sz w:val="24"/>
          <w:szCs w:val="24"/>
          <w:u w:val="single"/>
        </w:rPr>
        <w:t>could</w:t>
      </w:r>
      <w:r w:rsidRPr="005A5D77">
        <w:rPr>
          <w:rFonts w:ascii="Times New Roman" w:hAnsi="Times New Roman" w:cs="Times New Roman"/>
          <w:sz w:val="24"/>
          <w:szCs w:val="24"/>
        </w:rPr>
        <w:t xml:space="preserve"> change. </w:t>
      </w:r>
    </w:p>
    <w:p w14:paraId="116CFE2A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01:04:48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He’s a thief, Joy! And he deserves whatever happens. </w:t>
      </w:r>
    </w:p>
    <w:p w14:paraId="1D5F438A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CHRIS/JOY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01:04:53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SUPERBOOK! </w:t>
      </w:r>
    </w:p>
    <w:p w14:paraId="6AAEB409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01:05:02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Oh no! Chris, please, I will clean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up the whole lab myself! But just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let me stay behind this one time.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A5D77">
        <w:rPr>
          <w:rFonts w:ascii="Times New Roman" w:hAnsi="Times New Roman" w:cs="Times New Roman"/>
          <w:sz w:val="24"/>
          <w:szCs w:val="24"/>
        </w:rPr>
        <w:t>Whoa</w:t>
      </w:r>
      <w:r w:rsidR="007C0EEB">
        <w:rPr>
          <w:rFonts w:ascii="Times New Roman" w:hAnsi="Times New Roman" w:cs="Times New Roman"/>
          <w:sz w:val="24"/>
          <w:szCs w:val="24"/>
        </w:rPr>
        <w:t>-ho-ho</w:t>
      </w:r>
      <w:r w:rsidRPr="005A5D77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4B3DB23B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CHRIS/JOY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01:05:10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Whaoaaa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..... </w:t>
      </w:r>
    </w:p>
    <w:p w14:paraId="18EB7008" w14:textId="77777777" w:rsidR="001E40CB" w:rsidRDefault="007C0EE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SUPERBOOK</w:t>
      </w:r>
      <w:r>
        <w:rPr>
          <w:rFonts w:ascii="Times New Roman" w:hAnsi="Times New Roman" w:cs="Times New Roman"/>
          <w:sz w:val="24"/>
          <w:szCs w:val="24"/>
        </w:rPr>
        <w:tab/>
        <w:t>01:05:14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>I am taking you to witness the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miraculous change in a most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dangerous man. </w:t>
      </w:r>
    </w:p>
    <w:p w14:paraId="1B359A48" w14:textId="77777777" w:rsidR="001E40CB" w:rsidRDefault="00900B47" w:rsidP="00830E76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E40CB" w:rsidRPr="005A5D77">
        <w:rPr>
          <w:rFonts w:ascii="Times New Roman" w:hAnsi="Times New Roman" w:cs="Times New Roman"/>
          <w:sz w:val="24"/>
          <w:szCs w:val="24"/>
        </w:rPr>
        <w:t>ur trio lands down into three separate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stone vats. &lt;WHUMP-WHUMP-WHUMP&gt; </w:t>
      </w:r>
    </w:p>
    <w:p w14:paraId="726C788C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CHRIS/GIZMO/</w:t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JOY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C0EEB">
        <w:rPr>
          <w:rFonts w:ascii="Times New Roman" w:hAnsi="Times New Roman" w:cs="Times New Roman"/>
          <w:sz w:val="24"/>
          <w:szCs w:val="24"/>
        </w:rPr>
        <w:t>01:05:29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(falling shouts into impact grunts) </w:t>
      </w:r>
    </w:p>
    <w:p w14:paraId="46597C22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01:05:35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Okay, I’ve seen enough. Let’s go back. (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efforting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 out of vat) </w:t>
      </w:r>
    </w:p>
    <w:p w14:paraId="71FC062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01:05:39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(effort of </w:t>
      </w:r>
      <w:r>
        <w:rPr>
          <w:rFonts w:ascii="Times New Roman" w:hAnsi="Times New Roman" w:cs="Times New Roman"/>
          <w:sz w:val="24"/>
          <w:szCs w:val="24"/>
        </w:rPr>
        <w:t>exiting</w:t>
      </w:r>
      <w:r w:rsidRPr="005A5D77">
        <w:rPr>
          <w:rFonts w:ascii="Times New Roman" w:hAnsi="Times New Roman" w:cs="Times New Roman"/>
          <w:sz w:val="24"/>
          <w:szCs w:val="24"/>
        </w:rPr>
        <w:t xml:space="preserve"> pots)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Giz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, do an info-scan and find out where we are this time. </w:t>
      </w:r>
    </w:p>
    <w:p w14:paraId="6C8421C3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01:05:46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According my geo-sensors we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definitely not in Kansas anymore.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It appears we have landed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ancient city of </w:t>
      </w:r>
      <w:smartTag w:uri="urn:schemas-microsoft-com:office:smarttags" w:element="place">
        <w:smartTag w:uri="urn:schemas-microsoft-com:office:smarttags" w:element="City">
          <w:r w:rsidRPr="005A5D77">
            <w:rPr>
              <w:rFonts w:ascii="Times New Roman" w:hAnsi="Times New Roman" w:cs="Times New Roman"/>
              <w:sz w:val="24"/>
              <w:szCs w:val="24"/>
            </w:rPr>
            <w:t>Jerusalem</w:t>
          </w:r>
        </w:smartTag>
      </w:smartTag>
      <w:r w:rsidRPr="005A5D77">
        <w:rPr>
          <w:rFonts w:ascii="Times New Roman" w:hAnsi="Times New Roman" w:cs="Times New Roman"/>
          <w:sz w:val="24"/>
          <w:szCs w:val="24"/>
        </w:rPr>
        <w:t xml:space="preserve">. And the year is... </w:t>
      </w:r>
    </w:p>
    <w:p w14:paraId="241026C2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CALEB (O.S.)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01:05:55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(screaming on the run -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Whoaaaa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...) </w:t>
      </w:r>
    </w:p>
    <w:p w14:paraId="1AABB02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01:05:56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(scream into impact) </w:t>
      </w:r>
    </w:p>
    <w:p w14:paraId="479098B0" w14:textId="77777777" w:rsidR="001E40CB" w:rsidRDefault="007C0EE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GIZMO</w:t>
      </w:r>
      <w:r>
        <w:rPr>
          <w:rFonts w:ascii="Times New Roman" w:hAnsi="Times New Roman" w:cs="Times New Roman"/>
          <w:sz w:val="24"/>
          <w:szCs w:val="24"/>
        </w:rPr>
        <w:tab/>
        <w:t>01:05:59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Okay... I’m </w:t>
      </w:r>
      <w:proofErr w:type="spellStart"/>
      <w:r w:rsidR="001E40CB" w:rsidRPr="005A5D77">
        <w:rPr>
          <w:rFonts w:ascii="Times New Roman" w:hAnsi="Times New Roman" w:cs="Times New Roman"/>
          <w:sz w:val="24"/>
          <w:szCs w:val="24"/>
        </w:rPr>
        <w:t>thinkin</w:t>
      </w:r>
      <w:proofErr w:type="spellEnd"/>
      <w:r w:rsidR="008F1749">
        <w:rPr>
          <w:rFonts w:ascii="Times New Roman" w:hAnsi="Times New Roman" w:cs="Times New Roman"/>
          <w:sz w:val="24"/>
          <w:szCs w:val="24"/>
        </w:rPr>
        <w:t>'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; that’s </w:t>
      </w:r>
      <w:proofErr w:type="spellStart"/>
      <w:r w:rsidR="001E40CB" w:rsidRPr="005A5D77">
        <w:rPr>
          <w:rFonts w:ascii="Times New Roman" w:hAnsi="Times New Roman" w:cs="Times New Roman"/>
          <w:sz w:val="24"/>
          <w:szCs w:val="24"/>
        </w:rPr>
        <w:t>gotta</w:t>
      </w:r>
      <w:proofErr w:type="spellEnd"/>
      <w:r w:rsidR="001E40CB" w:rsidRPr="005A5D77">
        <w:rPr>
          <w:rFonts w:ascii="Times New Roman" w:hAnsi="Times New Roman" w:cs="Times New Roman"/>
          <w:sz w:val="24"/>
          <w:szCs w:val="24"/>
        </w:rPr>
        <w:t xml:space="preserve"> stop. </w:t>
      </w:r>
      <w:r w:rsidR="001E40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E40CB">
        <w:rPr>
          <w:rFonts w:ascii="Times New Roman" w:hAnsi="Times New Roman" w:cs="Times New Roman"/>
          <w:sz w:val="24"/>
          <w:szCs w:val="24"/>
        </w:rPr>
        <w:t>ohhhuuu</w:t>
      </w:r>
      <w:proofErr w:type="spellEnd"/>
      <w:r w:rsidR="001E40CB">
        <w:rPr>
          <w:rFonts w:ascii="Times New Roman" w:hAnsi="Times New Roman" w:cs="Times New Roman"/>
          <w:sz w:val="24"/>
          <w:szCs w:val="24"/>
        </w:rPr>
        <w:t>)</w:t>
      </w:r>
    </w:p>
    <w:p w14:paraId="113E6258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>SAUL (O.C.)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01:06:07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Get them! They went that way. </w:t>
      </w:r>
    </w:p>
    <w:p w14:paraId="214F8B9C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GUARD 1 (O.C.)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01:06:09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Down that alley. </w:t>
      </w:r>
    </w:p>
    <w:p w14:paraId="03AB97A6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01:06:10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Hurry! Follow me! </w:t>
      </w:r>
    </w:p>
    <w:p w14:paraId="68E562B7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GUARD 2 (O.C)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01:06:12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Two more went west. </w:t>
      </w:r>
    </w:p>
    <w:p w14:paraId="4308F526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&lt;CRASHES/HORSE WHINNIES&gt; </w:t>
      </w:r>
    </w:p>
    <w:p w14:paraId="49B19782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01:06:22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Who’s that chasing us? </w:t>
      </w:r>
    </w:p>
    <w:p w14:paraId="3D0E34DD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01:06:24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Saul of Tarsus! </w:t>
      </w:r>
    </w:p>
    <w:p w14:paraId="650EC592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01:06:29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Giz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, hide near those pots! </w:t>
      </w:r>
    </w:p>
    <w:p w14:paraId="02BE503A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01:06:35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Zzzzz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...AGGGHHH! </w:t>
      </w:r>
    </w:p>
    <w:p w14:paraId="5A1880E8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01:06:42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 want these followers of Jesus caught and caged tonight!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A5D77">
        <w:rPr>
          <w:rFonts w:ascii="Times New Roman" w:hAnsi="Times New Roman" w:cs="Times New Roman"/>
          <w:sz w:val="24"/>
          <w:szCs w:val="24"/>
        </w:rPr>
        <w:t xml:space="preserve">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every house if you must!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Chhyyaaa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79163B3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01:06:58</w:t>
      </w:r>
      <w:r>
        <w:rPr>
          <w:rFonts w:ascii="Times New Roman" w:hAnsi="Times New Roman" w:cs="Times New Roman"/>
          <w:sz w:val="24"/>
          <w:szCs w:val="24"/>
        </w:rPr>
        <w:tab/>
        <w:t>Oh good! Danger, excitement, AND</w:t>
      </w:r>
      <w:r w:rsidRPr="005A5D77">
        <w:rPr>
          <w:rFonts w:ascii="Times New Roman" w:hAnsi="Times New Roman" w:cs="Times New Roman"/>
          <w:sz w:val="24"/>
          <w:szCs w:val="24"/>
        </w:rPr>
        <w:t xml:space="preserve"> new shoes! </w:t>
      </w:r>
    </w:p>
    <w:p w14:paraId="64E9C1C2" w14:textId="77777777" w:rsidR="001E40CB" w:rsidRPr="005A5D77" w:rsidRDefault="007C0EE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Caleb </w:t>
      </w:r>
      <w:r w:rsidR="00E27C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01:07:09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>&lt;TAP- TAP-TAP-TAP&gt;.</w:t>
      </w:r>
    </w:p>
    <w:p w14:paraId="76BB0C29" w14:textId="77777777" w:rsidR="00567C58" w:rsidRDefault="00567C58" w:rsidP="006E51C8">
      <w:pPr>
        <w:pStyle w:val="a3"/>
        <w:tabs>
          <w:tab w:val="left" w:pos="2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CE7530" w14:textId="77777777" w:rsidR="001E40CB" w:rsidRDefault="001E40CB" w:rsidP="006E51C8">
      <w:pPr>
        <w:pStyle w:val="a3"/>
        <w:tabs>
          <w:tab w:val="left" w:pos="2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A5D77">
        <w:rPr>
          <w:rFonts w:ascii="Times New Roman" w:hAnsi="Times New Roman" w:cs="Times New Roman"/>
          <w:sz w:val="24"/>
          <w:szCs w:val="24"/>
        </w:rPr>
        <w:t>ALL WHISPER THROUGH THIS SCENE.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26252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01:07:29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 am Caleb. And there is no need to worry. Ananias is here. </w:t>
      </w:r>
    </w:p>
    <w:p w14:paraId="3E3299E4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01:07:37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Keep a look out. </w:t>
      </w:r>
    </w:p>
    <w:p w14:paraId="3646845A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01:07:44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Why are you all hiding from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guy, Saul? </w:t>
      </w:r>
    </w:p>
    <w:p w14:paraId="4A503BA0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01:07:48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We are followers of </w:t>
      </w:r>
      <w:r>
        <w:rPr>
          <w:rFonts w:ascii="Times New Roman" w:hAnsi="Times New Roman" w:cs="Times New Roman"/>
          <w:sz w:val="24"/>
          <w:szCs w:val="24"/>
        </w:rPr>
        <w:t xml:space="preserve">the teachings of Jesus of Nazareth, and because of that our temple leaders think that we have abandoned God.  We have not.    But </w:t>
      </w:r>
      <w:r w:rsidRPr="005A5D77">
        <w:rPr>
          <w:rFonts w:ascii="Times New Roman" w:hAnsi="Times New Roman" w:cs="Times New Roman"/>
          <w:sz w:val="24"/>
          <w:szCs w:val="24"/>
        </w:rPr>
        <w:lastRenderedPageBreak/>
        <w:t>there is none more relentless to see our light extinguished 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Saul of Tarsus. (</w:t>
      </w:r>
      <w:r>
        <w:rPr>
          <w:rFonts w:ascii="Times New Roman" w:hAnsi="Times New Roman" w:cs="Times New Roman"/>
          <w:sz w:val="24"/>
          <w:szCs w:val="24"/>
        </w:rPr>
        <w:t>blows out light</w:t>
      </w:r>
      <w:r w:rsidRPr="005A5D7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0C352E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01:08:03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It is a good thing he did not catch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us tonight.</w:t>
      </w:r>
    </w:p>
    <w:p w14:paraId="0660E734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(sad - remembering)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25FED" w14:textId="77777777" w:rsidR="001E40CB" w:rsidRDefault="001E40CB" w:rsidP="00BB6C81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01:08:06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Saul was there when the crowd killed Stephen. </w:t>
      </w:r>
    </w:p>
    <w:p w14:paraId="6076F41B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01:08:11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Who’s Stephen? </w:t>
      </w:r>
    </w:p>
    <w:p w14:paraId="4E7FABBD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01:08:14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Stephen was a very special man. </w:t>
      </w:r>
    </w:p>
    <w:p w14:paraId="12EC5C23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Pr="005A5D77">
        <w:rPr>
          <w:rFonts w:ascii="Times New Roman" w:hAnsi="Times New Roman" w:cs="Times New Roman"/>
          <w:sz w:val="24"/>
          <w:szCs w:val="24"/>
        </w:rPr>
        <w:t>ANANIAS (</w:t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>V.O.)</w:t>
      </w:r>
      <w:r w:rsidR="007C0EEB">
        <w:rPr>
          <w:rFonts w:ascii="Times New Roman" w:hAnsi="Times New Roman" w:cs="Times New Roman"/>
          <w:sz w:val="24"/>
          <w:szCs w:val="24"/>
        </w:rPr>
        <w:t>01:08:18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He loved God with all his heart and was so excited about the 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Jesus brought about salvation. </w:t>
      </w:r>
    </w:p>
    <w:p w14:paraId="10976277" w14:textId="77777777" w:rsidR="001E40CB" w:rsidRDefault="001E40CB" w:rsidP="00F8569E">
      <w:pPr>
        <w:pStyle w:val="a3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***STEPHEN:</w:t>
      </w:r>
    </w:p>
    <w:p w14:paraId="1AA9281B" w14:textId="77777777" w:rsidR="001E40CB" w:rsidRDefault="001E40CB" w:rsidP="00F8569E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(NLT ACTS 7:51-53)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Must you forever resist the Holy Spirit?  That’s what your ancestors did, and </w:t>
      </w:r>
      <w:r w:rsidR="004B3E0B" w:rsidRPr="00567C58">
        <w:rPr>
          <w:rFonts w:ascii="Times New Roman" w:hAnsi="Times New Roman" w:cs="Times New Roman"/>
          <w:sz w:val="24"/>
          <w:szCs w:val="24"/>
        </w:rPr>
        <w:t>so</w:t>
      </w:r>
      <w:r w:rsidR="004B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you.  Name one prophet your ancestors didn’t persecute.  You deliberately disobeyed God’s law even though you received it from the hands of angels.</w:t>
      </w:r>
    </w:p>
    <w:p w14:paraId="6674421D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="007C0EEB">
        <w:rPr>
          <w:rFonts w:ascii="Times New Roman" w:hAnsi="Times New Roman" w:cs="Times New Roman"/>
          <w:sz w:val="24"/>
          <w:szCs w:val="24"/>
        </w:rPr>
        <w:t xml:space="preserve"> ANANIAS </w:t>
      </w:r>
      <w:r w:rsidR="007C0EEB">
        <w:rPr>
          <w:rFonts w:ascii="Times New Roman" w:hAnsi="Times New Roman" w:cs="Times New Roman"/>
          <w:sz w:val="24"/>
          <w:szCs w:val="24"/>
        </w:rPr>
        <w:tab/>
        <w:t>01:08:27</w:t>
      </w:r>
      <w:r>
        <w:rPr>
          <w:rFonts w:ascii="Times New Roman" w:hAnsi="Times New Roman" w:cs="Times New Roman"/>
          <w:sz w:val="24"/>
          <w:szCs w:val="24"/>
        </w:rPr>
        <w:tab/>
        <w:t>St</w:t>
      </w:r>
      <w:r w:rsidRPr="005A5D77">
        <w:rPr>
          <w:rFonts w:ascii="Times New Roman" w:hAnsi="Times New Roman" w:cs="Times New Roman"/>
          <w:sz w:val="24"/>
          <w:szCs w:val="24"/>
        </w:rPr>
        <w:t>ephen explained Jesus was the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promised of God, the perfect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sacrifice... </w:t>
      </w:r>
    </w:p>
    <w:p w14:paraId="1519361E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01:08:33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... far better than the sheep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bulls our people use in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services. </w:t>
      </w:r>
    </w:p>
    <w:p w14:paraId="033DDFBD" w14:textId="77777777" w:rsidR="001E40CB" w:rsidRDefault="007C0EE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ANANIAS</w:t>
      </w:r>
      <w:r>
        <w:rPr>
          <w:rFonts w:ascii="Times New Roman" w:hAnsi="Times New Roman" w:cs="Times New Roman"/>
          <w:sz w:val="24"/>
          <w:szCs w:val="24"/>
        </w:rPr>
        <w:tab/>
        <w:t>01:08:37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>... But every remark of love only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made his accusers more angry. </w:t>
      </w:r>
    </w:p>
    <w:p w14:paraId="77BD0A08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 CALEB (V.O.)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01:08:44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Stephen was filled with the Holy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Spirit. He forgave his enemies even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while they stoned him. </w:t>
      </w:r>
    </w:p>
    <w:p w14:paraId="2A36D3D7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STEPHEN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01:08:50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Look! I see the heavens opened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Jesus </w:t>
      </w:r>
      <w:r>
        <w:rPr>
          <w:rFonts w:ascii="Times New Roman" w:hAnsi="Times New Roman" w:cs="Times New Roman"/>
          <w:sz w:val="24"/>
          <w:szCs w:val="24"/>
        </w:rPr>
        <w:t xml:space="preserve">standing at the right hand of </w:t>
      </w:r>
      <w:r w:rsidRPr="005A5D77">
        <w:rPr>
          <w:rFonts w:ascii="Times New Roman" w:hAnsi="Times New Roman" w:cs="Times New Roman"/>
          <w:sz w:val="24"/>
          <w:szCs w:val="24"/>
        </w:rPr>
        <w:t xml:space="preserve">God. </w:t>
      </w:r>
    </w:p>
    <w:p w14:paraId="14699E20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MOB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01:08:59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(Blasphemer! Death to the heretic!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Stone him.)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E3DBE3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(angry </w:t>
      </w:r>
      <w:proofErr w:type="spellStart"/>
      <w:r>
        <w:rPr>
          <w:rFonts w:ascii="Times New Roman" w:hAnsi="Times New Roman" w:cs="Times New Roman"/>
          <w:sz w:val="24"/>
          <w:szCs w:val="24"/>
        </w:rPr>
        <w:t>walla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continues)</w:t>
      </w:r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775806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</w:t>
      </w:r>
      <w:r w:rsidRPr="005A5D77">
        <w:rPr>
          <w:rFonts w:ascii="Times New Roman" w:hAnsi="Times New Roman" w:cs="Times New Roman"/>
          <w:sz w:val="24"/>
          <w:szCs w:val="24"/>
        </w:rPr>
        <w:t xml:space="preserve"> MOB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01:09:12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Lord, forgive them for what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they do. </w:t>
      </w:r>
    </w:p>
    <w:p w14:paraId="7F78BFBC" w14:textId="77777777" w:rsidR="001E40CB" w:rsidRPr="005A5D77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01:09:16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(angry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walla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6607C2B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ANANIAS (V.O.)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01:09:21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And Saul was there, encouraging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them to stone Stephen. </w:t>
      </w:r>
    </w:p>
    <w:p w14:paraId="4E88549D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ANANIAS (V.O.)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01:09:27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Soon... he would try to stop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followers of Jesus. </w:t>
      </w:r>
    </w:p>
    <w:p w14:paraId="5F22E074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ANANIAS (V.O.)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01:09:30</w:t>
      </w:r>
      <w:r>
        <w:rPr>
          <w:rFonts w:ascii="Times New Roman" w:hAnsi="Times New Roman" w:cs="Times New Roman"/>
          <w:sz w:val="24"/>
          <w:szCs w:val="24"/>
        </w:rPr>
        <w:tab/>
        <w:t xml:space="preserve">He went from house to house, </w:t>
      </w:r>
      <w:r w:rsidRPr="005A5D77">
        <w:rPr>
          <w:rFonts w:ascii="Times New Roman" w:hAnsi="Times New Roman" w:cs="Times New Roman"/>
          <w:sz w:val="24"/>
          <w:szCs w:val="24"/>
        </w:rPr>
        <w:t>arresting people. Dragging off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prison anyone, including women,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believed in Jesus. </w:t>
      </w:r>
    </w:p>
    <w:p w14:paraId="58099EAD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MAN-CEPHAS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01:09:40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Ananias! The Guards! Saul may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with them! </w:t>
      </w:r>
    </w:p>
    <w:p w14:paraId="04193934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01:09:44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All must go to my home in Damascus.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You’ll be safe there. </w:t>
      </w:r>
    </w:p>
    <w:p w14:paraId="56B43803" w14:textId="77777777" w:rsidR="001E40CB" w:rsidRDefault="00D10DC3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E40CB">
        <w:rPr>
          <w:rFonts w:ascii="Times New Roman" w:hAnsi="Times New Roman" w:cs="Times New Roman"/>
          <w:sz w:val="24"/>
          <w:szCs w:val="24"/>
        </w:rPr>
        <w:t>END OF WHISPERING….)</w:t>
      </w:r>
    </w:p>
    <w:p w14:paraId="5AD5A6CD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01:09:59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(impact grunt) </w:t>
      </w:r>
    </w:p>
    <w:p w14:paraId="516CECE6" w14:textId="77777777" w:rsidR="001E40CB" w:rsidRPr="005A5D77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JOY/GIZMO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01:10:01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GASP/CHRIS! </w:t>
      </w:r>
    </w:p>
    <w:p w14:paraId="5AC91902" w14:textId="77777777" w:rsidR="001E40CB" w:rsidRPr="005A5D77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01:10:02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Hide! </w:t>
      </w:r>
    </w:p>
    <w:p w14:paraId="6FD13951" w14:textId="77777777" w:rsidR="001E40CB" w:rsidRPr="005A5D77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  <w:r w:rsidR="007C0EEB">
        <w:rPr>
          <w:rFonts w:ascii="Times New Roman" w:hAnsi="Times New Roman" w:cs="Times New Roman"/>
          <w:sz w:val="24"/>
          <w:szCs w:val="24"/>
        </w:rPr>
        <w:t>01:10:08</w:t>
      </w:r>
      <w:r>
        <w:rPr>
          <w:rFonts w:ascii="Times New Roman" w:hAnsi="Times New Roman" w:cs="Times New Roman"/>
          <w:sz w:val="24"/>
          <w:szCs w:val="24"/>
        </w:rPr>
        <w:tab/>
        <w:t>This is one of their hide</w:t>
      </w:r>
      <w:r w:rsidRPr="005A5D77">
        <w:rPr>
          <w:rFonts w:ascii="Times New Roman" w:hAnsi="Times New Roman" w:cs="Times New Roman"/>
          <w:sz w:val="24"/>
          <w:szCs w:val="24"/>
        </w:rPr>
        <w:t xml:space="preserve">outs! </w:t>
      </w:r>
    </w:p>
    <w:p w14:paraId="4890BF3A" w14:textId="77777777" w:rsidR="001E40CB" w:rsidRPr="005A5D77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(CONT’D)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01:10:16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Gone! </w:t>
      </w:r>
    </w:p>
    <w:p w14:paraId="7404F600" w14:textId="77777777" w:rsidR="001E40CB" w:rsidRPr="005A5D77" w:rsidRDefault="00491848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01:10:17</w:t>
      </w:r>
      <w:r w:rsidR="001E40CB">
        <w:rPr>
          <w:rFonts w:ascii="Times New Roman" w:hAnsi="Times New Roman" w:cs="Times New Roman"/>
          <w:sz w:val="24"/>
          <w:szCs w:val="24"/>
        </w:rPr>
        <w:tab/>
        <w:t>K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eep searching. They can’t be far! </w:t>
      </w:r>
    </w:p>
    <w:p w14:paraId="7D5E4759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FADE OUT: </w:t>
      </w:r>
    </w:p>
    <w:p w14:paraId="24E40A29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END ACT ONE </w:t>
      </w:r>
    </w:p>
    <w:p w14:paraId="5B667EDD" w14:textId="77777777" w:rsidR="00BB0DA9" w:rsidRDefault="00BB0DA9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</w:p>
    <w:p w14:paraId="061DD86E" w14:textId="77777777" w:rsidR="001E40CB" w:rsidRPr="005A5D77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ACT TWO </w:t>
      </w:r>
    </w:p>
    <w:p w14:paraId="420495E7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SAUL (O.C.)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01:10:33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 believe they are trying to escape. </w:t>
      </w:r>
    </w:p>
    <w:p w14:paraId="44F7A39F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SAUL (O.S.)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01:10:36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They travel out of Judea, 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Samaria and Galilee, all the way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Syria. </w:t>
      </w:r>
    </w:p>
    <w:p w14:paraId="6B4CE965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(CONT’D)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01:10:42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There is a stronghold of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“disciples of Jesus” -living 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in Damascus. </w:t>
      </w:r>
    </w:p>
    <w:p w14:paraId="00A2B158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(CONT’D)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01:10:47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 require a personal letter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you,</w:t>
      </w:r>
      <w:r>
        <w:rPr>
          <w:rFonts w:ascii="Times New Roman" w:hAnsi="Times New Roman" w:cs="Times New Roman"/>
          <w:sz w:val="24"/>
          <w:szCs w:val="24"/>
        </w:rPr>
        <w:t xml:space="preserve"> the high priest,</w:t>
      </w:r>
      <w:r w:rsidRPr="005A5D77">
        <w:rPr>
          <w:rFonts w:ascii="Times New Roman" w:hAnsi="Times New Roman" w:cs="Times New Roman"/>
          <w:sz w:val="24"/>
          <w:szCs w:val="24"/>
        </w:rPr>
        <w:t xml:space="preserve"> to the leaders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synagogue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A5D77">
        <w:rPr>
          <w:rFonts w:ascii="Times New Roman" w:hAnsi="Times New Roman" w:cs="Times New Roman"/>
          <w:sz w:val="24"/>
          <w:szCs w:val="24"/>
        </w:rPr>
        <w:t xml:space="preserve"> in Damascus</w:t>
      </w:r>
      <w:r>
        <w:rPr>
          <w:rFonts w:ascii="Times New Roman" w:hAnsi="Times New Roman" w:cs="Times New Roman"/>
          <w:sz w:val="24"/>
          <w:szCs w:val="24"/>
        </w:rPr>
        <w:t xml:space="preserve">, asking their </w:t>
      </w:r>
      <w:r w:rsidRPr="005A5D77">
        <w:rPr>
          <w:rFonts w:ascii="Times New Roman" w:hAnsi="Times New Roman" w:cs="Times New Roman"/>
          <w:sz w:val="24"/>
          <w:szCs w:val="24"/>
        </w:rPr>
        <w:t>support that I may end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infection once and for all. </w:t>
      </w:r>
    </w:p>
    <w:p w14:paraId="7C7A34F0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(CONT’D)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01:10:58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These followers of Jesus disregard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the Law of Moses. </w:t>
      </w:r>
    </w:p>
    <w:p w14:paraId="774DCF53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HIGH PRIEST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01:11:05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(sigh) You shall have the letter. </w:t>
      </w:r>
    </w:p>
    <w:p w14:paraId="7F179D5B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proofErr w:type="gramStart"/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491848">
        <w:rPr>
          <w:rFonts w:ascii="Times New Roman" w:hAnsi="Times New Roman" w:cs="Times New Roman"/>
          <w:sz w:val="24"/>
          <w:szCs w:val="24"/>
        </w:rPr>
        <w:t>01:11:09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And with it, I shall clean 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Damascus within the week. </w:t>
      </w:r>
    </w:p>
    <w:p w14:paraId="47FCB627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01:11:32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 sure hope Chris and Ananias got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away safely. </w:t>
      </w:r>
    </w:p>
    <w:p w14:paraId="44E4C704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01:11:35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 have been monitoring my scanners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tracing all processed phosphorous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crystals within a 100 mile radius. </w:t>
      </w:r>
    </w:p>
    <w:p w14:paraId="17B3BDEC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01:11:40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Um... maybe I was absent the 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they explained phosphorus crystals.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What’s that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gotta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 do with finding Chris? </w:t>
      </w:r>
    </w:p>
    <w:p w14:paraId="6589B590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01:11:45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His wrist watch contains processed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pho</w:t>
      </w:r>
      <w:r>
        <w:rPr>
          <w:rFonts w:ascii="Times New Roman" w:hAnsi="Times New Roman" w:cs="Times New Roman"/>
          <w:sz w:val="24"/>
          <w:szCs w:val="24"/>
        </w:rPr>
        <w:t xml:space="preserve">sphorus crystals the likes of </w:t>
      </w:r>
      <w:r w:rsidRPr="005A5D77">
        <w:rPr>
          <w:rFonts w:ascii="Times New Roman" w:hAnsi="Times New Roman" w:cs="Times New Roman"/>
          <w:sz w:val="24"/>
          <w:szCs w:val="24"/>
        </w:rPr>
        <w:t xml:space="preserve">which would not be found in this region or time. </w:t>
      </w:r>
    </w:p>
    <w:p w14:paraId="6F07434E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01:11:51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Wow! So... track the watch’s crystals and you’re tracking Chris! </w:t>
      </w:r>
    </w:p>
    <w:p w14:paraId="04ADFA0E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GIZMO (O.S.)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01:11:55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It appears Chris and his watch have arrived in Damascus. </w:t>
      </w:r>
    </w:p>
    <w:p w14:paraId="215EA229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01:11:59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Ananias must have gotten horses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cut across the desert. </w:t>
      </w:r>
    </w:p>
    <w:p w14:paraId="467FC5C7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01:12:02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The driver is going on to Nazareth.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(pointing off)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But we must continue north for a few more days. </w:t>
      </w:r>
    </w:p>
    <w:p w14:paraId="2ED336B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01:12:09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Or s</w:t>
      </w:r>
      <w:r>
        <w:rPr>
          <w:rFonts w:ascii="Times New Roman" w:hAnsi="Times New Roman" w:cs="Times New Roman"/>
          <w:sz w:val="24"/>
          <w:szCs w:val="24"/>
        </w:rPr>
        <w:t xml:space="preserve">ooner if we can catch another </w:t>
      </w:r>
      <w:r w:rsidRPr="005A5D77">
        <w:rPr>
          <w:rFonts w:ascii="Times New Roman" w:hAnsi="Times New Roman" w:cs="Times New Roman"/>
          <w:sz w:val="24"/>
          <w:szCs w:val="24"/>
        </w:rPr>
        <w:t xml:space="preserve">ride. </w:t>
      </w:r>
    </w:p>
    <w:p w14:paraId="77E5DE24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01:12:16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It is Saul! </w:t>
      </w:r>
    </w:p>
    <w:p w14:paraId="488813F9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HORSES </w:t>
      </w:r>
      <w:r w:rsidRPr="005A5D77">
        <w:rPr>
          <w:rFonts w:ascii="Times New Roman" w:hAnsi="Times New Roman" w:cs="Times New Roman"/>
          <w:sz w:val="24"/>
          <w:szCs w:val="24"/>
        </w:rPr>
        <w:t>WHINNYING</w:t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848">
        <w:rPr>
          <w:rFonts w:ascii="Times New Roman" w:hAnsi="Times New Roman" w:cs="Times New Roman"/>
          <w:sz w:val="24"/>
          <w:szCs w:val="24"/>
        </w:rPr>
        <w:t>01:12:42</w:t>
      </w:r>
      <w:proofErr w:type="gramEnd"/>
    </w:p>
    <w:p w14:paraId="27730BE7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 w:rsidR="00491848">
        <w:rPr>
          <w:rFonts w:ascii="Times New Roman" w:hAnsi="Times New Roman" w:cs="Times New Roman"/>
          <w:sz w:val="24"/>
          <w:szCs w:val="24"/>
        </w:rPr>
        <w:tab/>
        <w:t>01:12:43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(scream) </w:t>
      </w:r>
    </w:p>
    <w:p w14:paraId="039C6B99" w14:textId="77777777" w:rsidR="00D10DC3" w:rsidRDefault="00D10DC3" w:rsidP="00567C58">
      <w:pPr>
        <w:pStyle w:val="a3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E40CB" w:rsidRPr="005A5D77">
        <w:rPr>
          <w:rFonts w:ascii="Times New Roman" w:hAnsi="Times New Roman" w:cs="Times New Roman"/>
          <w:sz w:val="24"/>
          <w:szCs w:val="24"/>
        </w:rPr>
        <w:t>ALEB/GIZMO/JOY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22D8756C" w14:textId="77777777" w:rsidR="001E40CB" w:rsidRDefault="00D10DC3" w:rsidP="006C11EA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GUARDS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01:12:46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(Gasps and ad-libs - what’s </w:t>
      </w:r>
      <w:r w:rsidR="006414B0">
        <w:rPr>
          <w:rFonts w:ascii="Times New Roman" w:hAnsi="Times New Roman" w:cs="Times New Roman"/>
          <w:sz w:val="24"/>
          <w:szCs w:val="24"/>
        </w:rPr>
        <w:t xml:space="preserve">happening? </w:t>
      </w:r>
      <w:r w:rsidR="001E40CB" w:rsidRPr="005A5D77">
        <w:rPr>
          <w:rFonts w:ascii="Times New Roman" w:hAnsi="Times New Roman" w:cs="Times New Roman"/>
          <w:sz w:val="24"/>
          <w:szCs w:val="24"/>
        </w:rPr>
        <w:t>(</w:t>
      </w:r>
      <w:r w:rsidR="00567C58" w:rsidRPr="005A5D77">
        <w:rPr>
          <w:rFonts w:ascii="Times New Roman" w:hAnsi="Times New Roman" w:cs="Times New Roman"/>
          <w:sz w:val="24"/>
          <w:szCs w:val="24"/>
        </w:rPr>
        <w:t>Chaotic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 - fearful ad-</w:t>
      </w:r>
      <w:proofErr w:type="gramStart"/>
      <w:r w:rsidR="001E40CB" w:rsidRPr="005A5D77">
        <w:rPr>
          <w:rFonts w:ascii="Times New Roman" w:hAnsi="Times New Roman" w:cs="Times New Roman"/>
          <w:sz w:val="24"/>
          <w:szCs w:val="24"/>
        </w:rPr>
        <w:t>libs)</w:t>
      </w:r>
      <w:r w:rsidR="001E40CB">
        <w:rPr>
          <w:rFonts w:ascii="Times New Roman" w:hAnsi="Times New Roman" w:cs="Times New Roman"/>
          <w:sz w:val="24"/>
          <w:szCs w:val="24"/>
        </w:rPr>
        <w:t xml:space="preserve">  </w:t>
      </w:r>
      <w:r w:rsidR="001E40CB" w:rsidRPr="005A5D77">
        <w:rPr>
          <w:rFonts w:ascii="Times New Roman" w:hAnsi="Times New Roman" w:cs="Times New Roman"/>
          <w:sz w:val="24"/>
          <w:szCs w:val="24"/>
        </w:rPr>
        <w:t>Etc.</w:t>
      </w:r>
      <w:proofErr w:type="gramEnd"/>
      <w:r w:rsidR="001E40CB" w:rsidRPr="005A5D7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51D637C" w14:textId="77777777" w:rsidR="001E40CB" w:rsidRDefault="001E40CB" w:rsidP="006C11EA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JOY:  </w:t>
      </w:r>
      <w:r w:rsidR="006414B0">
        <w:rPr>
          <w:rFonts w:ascii="Times New Roman" w:hAnsi="Times New Roman" w:cs="Times New Roman"/>
          <w:sz w:val="24"/>
          <w:szCs w:val="24"/>
        </w:rPr>
        <w:tab/>
      </w:r>
      <w:r w:rsidR="006414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Oh no.  What’s going on?  </w:t>
      </w:r>
    </w:p>
    <w:p w14:paraId="337E6F2E" w14:textId="77777777" w:rsidR="001E40CB" w:rsidRDefault="001E40CB" w:rsidP="006C11EA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CALEB:</w:t>
      </w:r>
      <w:r>
        <w:rPr>
          <w:rFonts w:ascii="Times New Roman" w:hAnsi="Times New Roman" w:cs="Times New Roman"/>
          <w:sz w:val="24"/>
          <w:szCs w:val="24"/>
        </w:rPr>
        <w:tab/>
        <w:t>01.11.25</w:t>
      </w:r>
      <w:r>
        <w:rPr>
          <w:rFonts w:ascii="Times New Roman" w:hAnsi="Times New Roman" w:cs="Times New Roman"/>
          <w:sz w:val="24"/>
          <w:szCs w:val="24"/>
        </w:rPr>
        <w:tab/>
        <w:t>That light…</w:t>
      </w:r>
    </w:p>
    <w:p w14:paraId="147BF71A" w14:textId="77777777" w:rsidR="001E40CB" w:rsidRDefault="001E40CB" w:rsidP="006C11EA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JOY:</w:t>
      </w:r>
      <w:r>
        <w:rPr>
          <w:rFonts w:ascii="Times New Roman" w:hAnsi="Times New Roman" w:cs="Times New Roman"/>
          <w:sz w:val="24"/>
          <w:szCs w:val="24"/>
        </w:rPr>
        <w:tab/>
        <w:t>01.11.26</w:t>
      </w:r>
      <w:r>
        <w:rPr>
          <w:rFonts w:ascii="Times New Roman" w:hAnsi="Times New Roman" w:cs="Times New Roman"/>
          <w:sz w:val="24"/>
          <w:szCs w:val="24"/>
        </w:rPr>
        <w:tab/>
        <w:t xml:space="preserve">what’s happening?  </w:t>
      </w:r>
    </w:p>
    <w:p w14:paraId="72C36D8B" w14:textId="77777777" w:rsidR="001E40CB" w:rsidRDefault="001E40CB" w:rsidP="006C11EA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fearful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49">
        <w:rPr>
          <w:rFonts w:ascii="Times New Roman" w:hAnsi="Times New Roman" w:cs="Times New Roman"/>
          <w:sz w:val="24"/>
          <w:szCs w:val="24"/>
        </w:rPr>
        <w:t>walla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continues)</w:t>
      </w:r>
    </w:p>
    <w:p w14:paraId="4E4E6A2D" w14:textId="77777777" w:rsidR="001E40CB" w:rsidRDefault="001E40CB" w:rsidP="00F8569E">
      <w:pPr>
        <w:pStyle w:val="a3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JESUS (O.C.)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14C23C7" w14:textId="77777777" w:rsidR="001E40CB" w:rsidRDefault="001E40CB" w:rsidP="00F8569E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(NIV ACTS 26:14)  </w:t>
      </w:r>
      <w:r w:rsidR="006414B0"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01:12:53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Saul! Saul</w:t>
      </w:r>
      <w:r>
        <w:rPr>
          <w:rFonts w:ascii="Times New Roman" w:hAnsi="Times New Roman" w:cs="Times New Roman"/>
          <w:sz w:val="24"/>
          <w:szCs w:val="24"/>
        </w:rPr>
        <w:t>!!</w:t>
      </w:r>
      <w:r w:rsidRPr="005A5D77">
        <w:rPr>
          <w:rFonts w:ascii="Times New Roman" w:hAnsi="Times New Roman" w:cs="Times New Roman"/>
          <w:sz w:val="24"/>
          <w:szCs w:val="24"/>
        </w:rPr>
        <w:t>! Why do you persecute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Me? </w:t>
      </w:r>
    </w:p>
    <w:p w14:paraId="5105648E" w14:textId="77777777" w:rsidR="001E40CB" w:rsidRDefault="001E40CB" w:rsidP="00F8569E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 w:rsidR="00491848">
        <w:rPr>
          <w:rFonts w:ascii="Times New Roman" w:hAnsi="Times New Roman" w:cs="Times New Roman"/>
          <w:sz w:val="24"/>
          <w:szCs w:val="24"/>
        </w:rPr>
        <w:tab/>
        <w:t>01:13:01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It sounds like... thunder! </w:t>
      </w:r>
    </w:p>
    <w:p w14:paraId="56EF7E9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(O.C.)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91848">
        <w:rPr>
          <w:rFonts w:ascii="Times New Roman" w:hAnsi="Times New Roman" w:cs="Times New Roman"/>
          <w:sz w:val="24"/>
          <w:szCs w:val="24"/>
        </w:rPr>
        <w:t>01:13:04</w:t>
      </w:r>
      <w:r>
        <w:rPr>
          <w:rFonts w:ascii="Times New Roman" w:hAnsi="Times New Roman" w:cs="Times New Roman"/>
          <w:sz w:val="24"/>
          <w:szCs w:val="24"/>
        </w:rPr>
        <w:tab/>
        <w:t>You are only hurting yourself by fighting me.</w:t>
      </w:r>
    </w:p>
    <w:p w14:paraId="3CD7587E" w14:textId="77777777" w:rsidR="001E40CB" w:rsidRDefault="001E40CB" w:rsidP="00F8569E">
      <w:pPr>
        <w:pStyle w:val="a3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6AAF1E" w14:textId="77777777" w:rsidR="001E40CB" w:rsidRDefault="00D10DC3" w:rsidP="00F8569E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E40CB">
        <w:rPr>
          <w:rFonts w:ascii="Times New Roman" w:hAnsi="Times New Roman" w:cs="Times New Roman"/>
          <w:sz w:val="24"/>
          <w:szCs w:val="24"/>
        </w:rPr>
        <w:t>NIV ACTS 26:15)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01:13:08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Who are you, Lord? </w:t>
      </w:r>
    </w:p>
    <w:p w14:paraId="13CCE778" w14:textId="77777777" w:rsidR="001E40CB" w:rsidRDefault="001E40CB" w:rsidP="00F8569E">
      <w:pPr>
        <w:pStyle w:val="a3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JESUS (O.S.)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D8AAB4" w14:textId="77777777" w:rsidR="001E40CB" w:rsidRDefault="001E40CB" w:rsidP="00F8569E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(NIV ACTS 26:15)</w:t>
      </w:r>
      <w:r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01:13:11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 am Jesus, whom you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persecuting. </w:t>
      </w:r>
    </w:p>
    <w:p w14:paraId="31199980" w14:textId="77777777" w:rsidR="001E40CB" w:rsidRDefault="001E40CB" w:rsidP="00F8569E">
      <w:pPr>
        <w:pStyle w:val="a3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JESUS (O.S.)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22A2BC" w14:textId="77777777" w:rsidR="001E40CB" w:rsidRDefault="001E40CB" w:rsidP="00F8569E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(NKJV</w:t>
      </w:r>
      <w:r w:rsidR="006414B0">
        <w:rPr>
          <w:rFonts w:ascii="Times New Roman" w:hAnsi="Times New Roman" w:cs="Times New Roman"/>
          <w:sz w:val="24"/>
          <w:szCs w:val="24"/>
        </w:rPr>
        <w:t xml:space="preserve"> ACTS 26:16)</w:t>
      </w:r>
      <w:r w:rsidR="006414B0">
        <w:rPr>
          <w:rFonts w:ascii="Times New Roman" w:hAnsi="Times New Roman" w:cs="Times New Roman"/>
          <w:sz w:val="24"/>
          <w:szCs w:val="24"/>
        </w:rPr>
        <w:tab/>
      </w:r>
      <w:r w:rsidR="00491848">
        <w:rPr>
          <w:rFonts w:ascii="Times New Roman" w:hAnsi="Times New Roman" w:cs="Times New Roman"/>
          <w:sz w:val="24"/>
          <w:szCs w:val="24"/>
        </w:rPr>
        <w:t>01:13:16</w:t>
      </w:r>
      <w:r>
        <w:rPr>
          <w:rFonts w:ascii="Times New Roman" w:hAnsi="Times New Roman" w:cs="Times New Roman"/>
          <w:sz w:val="24"/>
          <w:szCs w:val="24"/>
        </w:rPr>
        <w:tab/>
      </w:r>
      <w:r w:rsidR="004B3E0B" w:rsidRPr="00567C58">
        <w:rPr>
          <w:rFonts w:ascii="Times New Roman" w:hAnsi="Times New Roman" w:cs="Times New Roman"/>
          <w:sz w:val="24"/>
          <w:szCs w:val="24"/>
        </w:rPr>
        <w:t>But rise and stand on your feet;</w:t>
      </w:r>
      <w:r w:rsidR="006414B0" w:rsidRPr="00567C58">
        <w:rPr>
          <w:rFonts w:ascii="Times New Roman" w:hAnsi="Times New Roman" w:cs="Times New Roman"/>
          <w:sz w:val="24"/>
          <w:szCs w:val="24"/>
        </w:rPr>
        <w:t xml:space="preserve"> for</w:t>
      </w:r>
      <w:r w:rsidR="006414B0">
        <w:rPr>
          <w:rFonts w:ascii="Times New Roman" w:hAnsi="Times New Roman" w:cs="Times New Roman"/>
          <w:sz w:val="24"/>
          <w:szCs w:val="24"/>
        </w:rPr>
        <w:t xml:space="preserve"> </w:t>
      </w:r>
      <w:r w:rsidRPr="006414B0">
        <w:rPr>
          <w:rFonts w:ascii="Times New Roman" w:hAnsi="Times New Roman" w:cs="Times New Roman"/>
          <w:sz w:val="24"/>
          <w:szCs w:val="24"/>
        </w:rPr>
        <w:t xml:space="preserve">I have appeared to you for this purpose; to make you a minister and a witness both of the things which you have seen and of the things which I will yet reveal to you. </w:t>
      </w:r>
    </w:p>
    <w:p w14:paraId="51C9DAF7" w14:textId="77777777" w:rsidR="001E40CB" w:rsidRDefault="001E40CB" w:rsidP="00567C58">
      <w:pPr>
        <w:pStyle w:val="a3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JESUS (O.S.)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7E2194F" w14:textId="77777777" w:rsidR="001E40CB" w:rsidRDefault="00D10DC3" w:rsidP="00F8569E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(NKJV Acts 26:17-18) </w:t>
      </w:r>
      <w:r w:rsidR="001A3220">
        <w:rPr>
          <w:rFonts w:ascii="Times New Roman" w:hAnsi="Times New Roman" w:cs="Times New Roman"/>
          <w:sz w:val="24"/>
          <w:szCs w:val="24"/>
        </w:rPr>
        <w:t>01:13:28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E40CB" w:rsidRPr="005A5D77">
        <w:rPr>
          <w:rFonts w:ascii="Times New Roman" w:hAnsi="Times New Roman" w:cs="Times New Roman"/>
          <w:sz w:val="24"/>
          <w:szCs w:val="24"/>
        </w:rPr>
        <w:t xml:space="preserve">CONT’D) 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1E40CB" w:rsidRPr="005A5D77">
        <w:rPr>
          <w:rFonts w:ascii="Times New Roman" w:hAnsi="Times New Roman" w:cs="Times New Roman"/>
          <w:sz w:val="24"/>
          <w:szCs w:val="24"/>
        </w:rPr>
        <w:t xml:space="preserve"> will deliver you from your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people, as well as from the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Gentiles, to whom I now send you,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to open their eyes, in order to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turn them from darkness to light,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and from the power of Satan to God,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that they may receive forgiveness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of sins and an inheritance </w:t>
      </w:r>
      <w:r w:rsidR="001E40CB">
        <w:rPr>
          <w:rFonts w:ascii="Times New Roman" w:hAnsi="Times New Roman" w:cs="Times New Roman"/>
          <w:sz w:val="24"/>
          <w:szCs w:val="24"/>
        </w:rPr>
        <w:t>a</w:t>
      </w:r>
      <w:r w:rsidR="001E40CB" w:rsidRPr="005A5D77">
        <w:rPr>
          <w:rFonts w:ascii="Times New Roman" w:hAnsi="Times New Roman" w:cs="Times New Roman"/>
          <w:sz w:val="24"/>
          <w:szCs w:val="24"/>
        </w:rPr>
        <w:t>mong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those who are sanctified by faith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in Me. </w:t>
      </w:r>
    </w:p>
    <w:p w14:paraId="47F1D4E6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GUARD 1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01:14:07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Saul, are you alright? </w:t>
      </w:r>
    </w:p>
    <w:p w14:paraId="2381564B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01:14:10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I-</w:t>
      </w:r>
      <w:r w:rsidRPr="005A5D77">
        <w:rPr>
          <w:rFonts w:ascii="Times New Roman" w:hAnsi="Times New Roman" w:cs="Times New Roman"/>
          <w:sz w:val="24"/>
          <w:szCs w:val="24"/>
        </w:rPr>
        <w:t xml:space="preserve">I cannot see. I am blind! </w:t>
      </w:r>
    </w:p>
    <w:p w14:paraId="33D853D0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SAUL (CONT’D) </w:t>
      </w:r>
      <w:r w:rsidR="00567C58"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01:14:16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Take me to Damascus! - Jesus spoke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to me and I will obey. He commands me to speak to my own people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A5D77">
        <w:rPr>
          <w:rFonts w:ascii="Times New Roman" w:hAnsi="Times New Roman" w:cs="Times New Roman"/>
          <w:sz w:val="24"/>
          <w:szCs w:val="24"/>
        </w:rPr>
        <w:t xml:space="preserve">nd show them His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5A5D77">
        <w:rPr>
          <w:rFonts w:ascii="Times New Roman" w:hAnsi="Times New Roman" w:cs="Times New Roman"/>
          <w:sz w:val="24"/>
          <w:szCs w:val="24"/>
        </w:rPr>
        <w:t xml:space="preserve">ay. </w:t>
      </w:r>
    </w:p>
    <w:p w14:paraId="0D1420DE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GUARD 2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01:14:23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(sotto to Guard 1)</w:t>
      </w:r>
      <w:r>
        <w:rPr>
          <w:rFonts w:ascii="Times New Roman" w:hAnsi="Times New Roman" w:cs="Times New Roman"/>
          <w:sz w:val="24"/>
          <w:szCs w:val="24"/>
        </w:rPr>
        <w:t xml:space="preserve"> Hmmm, m</w:t>
      </w:r>
      <w:r w:rsidRPr="005A5D77">
        <w:rPr>
          <w:rFonts w:ascii="Times New Roman" w:hAnsi="Times New Roman" w:cs="Times New Roman"/>
          <w:sz w:val="24"/>
          <w:szCs w:val="24"/>
        </w:rPr>
        <w:t xml:space="preserve">ust have hit his head hard. </w:t>
      </w:r>
    </w:p>
    <w:p w14:paraId="583D910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GUARD 1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01:14:27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You take him to Damascus as he commands. I shall return to Jerusalem. The High Priest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not be amused. </w:t>
      </w:r>
    </w:p>
    <w:p w14:paraId="4CF0C195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01:14:51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Ananias will be amazed when he hears about this!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F5263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CHRIS (O.S.)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01:15:04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Ananias, I’m worried about Caleb and my friends. It’s been three days now. </w:t>
      </w:r>
    </w:p>
    <w:p w14:paraId="574870F6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01:15:09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Trust, Chris. God watches over us and He will not sleep as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journey to us. </w:t>
      </w:r>
    </w:p>
    <w:p w14:paraId="112274C5" w14:textId="77777777" w:rsidR="001E40CB" w:rsidRDefault="001E40CB" w:rsidP="00F55CE9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01:15:29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(low</w:t>
      </w:r>
      <w:r>
        <w:rPr>
          <w:rFonts w:ascii="Times New Roman" w:hAnsi="Times New Roman" w:cs="Times New Roman"/>
          <w:sz w:val="24"/>
          <w:szCs w:val="24"/>
        </w:rPr>
        <w:t>/praying</w:t>
      </w:r>
      <w:r w:rsidRPr="005A5D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Barukh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 Adonai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Eloheinu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melekh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 ha-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olam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... </w:t>
      </w:r>
    </w:p>
    <w:p w14:paraId="71E67684" w14:textId="77777777" w:rsidR="001E40CB" w:rsidRPr="005A5D77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JESUS (O.S.)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01:15:32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Ananias. </w:t>
      </w:r>
    </w:p>
    <w:p w14:paraId="315D94B3" w14:textId="77777777" w:rsidR="001E40CB" w:rsidRDefault="001E40CB" w:rsidP="000828B7">
      <w:pPr>
        <w:pStyle w:val="a3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1E5C7C" w14:textId="77777777" w:rsidR="001E40CB" w:rsidRDefault="001E40CB" w:rsidP="000828B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(ASV ACTS 9:10)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01:15:34</w:t>
      </w:r>
      <w:r>
        <w:rPr>
          <w:rFonts w:ascii="Times New Roman" w:hAnsi="Times New Roman" w:cs="Times New Roman"/>
          <w:sz w:val="24"/>
          <w:szCs w:val="24"/>
        </w:rPr>
        <w:tab/>
        <w:t>(GASPS)</w:t>
      </w:r>
    </w:p>
    <w:p w14:paraId="1DCEE980" w14:textId="77777777" w:rsidR="001E40CB" w:rsidRDefault="00183AE9" w:rsidP="000828B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01:15:36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I am here, Lord. </w:t>
      </w:r>
    </w:p>
    <w:p w14:paraId="25E08F12" w14:textId="77777777" w:rsidR="001E40CB" w:rsidRDefault="001E40CB" w:rsidP="000828B7">
      <w:pPr>
        <w:pStyle w:val="a3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JESUS (O.S.)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2DD6887" w14:textId="77777777" w:rsidR="001E40CB" w:rsidRDefault="00D10DC3" w:rsidP="000828B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E40CB">
        <w:rPr>
          <w:rFonts w:ascii="Times New Roman" w:hAnsi="Times New Roman" w:cs="Times New Roman"/>
          <w:sz w:val="24"/>
          <w:szCs w:val="24"/>
        </w:rPr>
        <w:t>ASV ACTS 9:11)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01:15:41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>Arise, and go to the street which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is called Straight, and </w:t>
      </w:r>
      <w:r w:rsidR="001E40CB">
        <w:rPr>
          <w:rFonts w:ascii="Times New Roman" w:hAnsi="Times New Roman" w:cs="Times New Roman"/>
          <w:sz w:val="24"/>
          <w:szCs w:val="24"/>
        </w:rPr>
        <w:t>a</w:t>
      </w:r>
      <w:r w:rsidR="001E40CB" w:rsidRPr="005A5D77">
        <w:rPr>
          <w:rFonts w:ascii="Times New Roman" w:hAnsi="Times New Roman" w:cs="Times New Roman"/>
          <w:sz w:val="24"/>
          <w:szCs w:val="24"/>
        </w:rPr>
        <w:t>sk in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Judas’ house for the one called Saul of Tarsus. </w:t>
      </w:r>
    </w:p>
    <w:p w14:paraId="72FFC55A" w14:textId="77777777" w:rsidR="001E40CB" w:rsidRDefault="001E40CB" w:rsidP="000828B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01:15:50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(small gasp of surprise) </w:t>
      </w:r>
    </w:p>
    <w:p w14:paraId="59430461" w14:textId="77777777" w:rsidR="001E40CB" w:rsidRDefault="001E40CB" w:rsidP="000828B7">
      <w:pPr>
        <w:pStyle w:val="a3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>JESUS (O.S.)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0BF2A6" w14:textId="77777777" w:rsidR="001E40CB" w:rsidRDefault="001E40CB" w:rsidP="000828B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(ASV ACTS 9:11-12) </w:t>
      </w:r>
      <w:r w:rsidR="00183AE9">
        <w:rPr>
          <w:rFonts w:ascii="Times New Roman" w:hAnsi="Times New Roman" w:cs="Times New Roman"/>
          <w:sz w:val="24"/>
          <w:szCs w:val="24"/>
        </w:rPr>
        <w:t>01:15:52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For he prays, and has seen a vision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of you coming in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A5D77">
        <w:rPr>
          <w:rFonts w:ascii="Times New Roman" w:hAnsi="Times New Roman" w:cs="Times New Roman"/>
          <w:sz w:val="24"/>
          <w:szCs w:val="24"/>
        </w:rPr>
        <w:t>nd putting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hand on him, that he might receive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his sight. </w:t>
      </w:r>
    </w:p>
    <w:p w14:paraId="1468BC59" w14:textId="77777777" w:rsidR="001E40CB" w:rsidRDefault="001E40CB" w:rsidP="000828B7">
      <w:pPr>
        <w:pStyle w:val="a3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0E677E" w14:textId="77777777" w:rsidR="001E40CB" w:rsidRDefault="001E40CB" w:rsidP="000828B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(ASV ACTS 9:13)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01:16:02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Lord, I know how much evil this man has done to the believers in Jerusalem. </w:t>
      </w:r>
    </w:p>
    <w:p w14:paraId="70A51959" w14:textId="77777777" w:rsidR="001E40CB" w:rsidRDefault="001E40CB" w:rsidP="000828B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JESUS (O.S.)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01:16:09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Go. He is chosen by me to bring my</w:t>
      </w:r>
      <w:r>
        <w:rPr>
          <w:rFonts w:ascii="Times New Roman" w:hAnsi="Times New Roman" w:cs="Times New Roman"/>
          <w:sz w:val="24"/>
          <w:szCs w:val="24"/>
        </w:rPr>
        <w:t xml:space="preserve"> name to the </w:t>
      </w:r>
      <w:r w:rsidRPr="005A5D77">
        <w:rPr>
          <w:rFonts w:ascii="Times New Roman" w:hAnsi="Times New Roman" w:cs="Times New Roman"/>
          <w:sz w:val="24"/>
          <w:szCs w:val="24"/>
        </w:rPr>
        <w:t xml:space="preserve">world. </w:t>
      </w:r>
    </w:p>
    <w:p w14:paraId="08CA5D9A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01:16:22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According to my scanners, Chris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should be just about...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-ho! </w:t>
      </w:r>
    </w:p>
    <w:p w14:paraId="56759092" w14:textId="77777777" w:rsidR="001E40CB" w:rsidRDefault="00D10DC3" w:rsidP="00F55CE9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HRIS  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01:16:25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JOY! GIZMO! </w:t>
      </w:r>
    </w:p>
    <w:p w14:paraId="773810A5" w14:textId="77777777" w:rsidR="001E40CB" w:rsidRDefault="001E40CB" w:rsidP="00F55CE9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01:16:27</w:t>
      </w:r>
      <w:r>
        <w:rPr>
          <w:rFonts w:ascii="Times New Roman" w:hAnsi="Times New Roman" w:cs="Times New Roman"/>
          <w:sz w:val="24"/>
          <w:szCs w:val="24"/>
        </w:rPr>
        <w:tab/>
        <w:t xml:space="preserve">CHRIS! </w:t>
      </w:r>
    </w:p>
    <w:p w14:paraId="3CE38174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01:16:32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You made it! Where have you been! </w:t>
      </w:r>
    </w:p>
    <w:p w14:paraId="7EEA0E30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01:16:33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Chris, you won’t believe what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happened. </w:t>
      </w:r>
    </w:p>
    <w:p w14:paraId="742F397A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01:16:36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It was Saul! </w:t>
      </w:r>
    </w:p>
    <w:p w14:paraId="52BCE8D7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01:16:37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You ran into Saul? </w:t>
      </w:r>
    </w:p>
    <w:p w14:paraId="343D731F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01:16:38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He’s here in Damascus! </w:t>
      </w:r>
      <w:r>
        <w:rPr>
          <w:rFonts w:ascii="Times New Roman" w:hAnsi="Times New Roman" w:cs="Times New Roman"/>
          <w:sz w:val="24"/>
          <w:szCs w:val="24"/>
        </w:rPr>
        <w:t xml:space="preserve">(Calling) </w:t>
      </w:r>
      <w:r w:rsidRPr="005A5D77">
        <w:rPr>
          <w:rFonts w:ascii="Times New Roman" w:hAnsi="Times New Roman" w:cs="Times New Roman"/>
          <w:sz w:val="24"/>
          <w:szCs w:val="24"/>
        </w:rPr>
        <w:t xml:space="preserve">Ananias!!! </w:t>
      </w:r>
    </w:p>
    <w:p w14:paraId="34763F22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01:16:41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Chris, he’s a changed man! </w:t>
      </w:r>
    </w:p>
    <w:p w14:paraId="3760D125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01:16:42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Ananias! Saul followed us here! </w:t>
      </w:r>
    </w:p>
    <w:p w14:paraId="18445175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01:16:45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Yes. I’m going to see him now. </w:t>
      </w:r>
    </w:p>
    <w:p w14:paraId="0FF5C74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01:16:48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What are you talking about?! </w:t>
      </w:r>
    </w:p>
    <w:p w14:paraId="62E9C29B" w14:textId="77777777" w:rsidR="001E40CB" w:rsidRDefault="001E40CB" w:rsidP="00F55CE9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01:16:50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The Lord has told me Saul’s heart is changed and he </w:t>
      </w:r>
      <w:r w:rsidR="00D10DC3">
        <w:rPr>
          <w:rFonts w:ascii="Times New Roman" w:hAnsi="Times New Roman" w:cs="Times New Roman"/>
          <w:sz w:val="24"/>
          <w:szCs w:val="24"/>
        </w:rPr>
        <w:t>h</w:t>
      </w:r>
      <w:r w:rsidRPr="005A5D77">
        <w:rPr>
          <w:rFonts w:ascii="Times New Roman" w:hAnsi="Times New Roman" w:cs="Times New Roman"/>
          <w:sz w:val="24"/>
          <w:szCs w:val="24"/>
        </w:rPr>
        <w:t>as had a vision.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He awaits my arrival. </w:t>
      </w:r>
    </w:p>
    <w:p w14:paraId="3CDBA4C7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01:16:57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But... this is impossible. No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that bad just changes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A5D77">
        <w:rPr>
          <w:rFonts w:ascii="Times New Roman" w:hAnsi="Times New Roman" w:cs="Times New Roman"/>
          <w:sz w:val="24"/>
          <w:szCs w:val="24"/>
        </w:rPr>
        <w:t xml:space="preserve">ike </w:t>
      </w:r>
      <w:r>
        <w:rPr>
          <w:rFonts w:ascii="Times New Roman" w:hAnsi="Times New Roman" w:cs="Times New Roman"/>
          <w:sz w:val="24"/>
          <w:szCs w:val="24"/>
        </w:rPr>
        <w:t xml:space="preserve">(SNAPS FINGERS) </w:t>
      </w:r>
      <w:r w:rsidRPr="005A5D77">
        <w:rPr>
          <w:rFonts w:ascii="Times New Roman" w:hAnsi="Times New Roman" w:cs="Times New Roman"/>
          <w:sz w:val="24"/>
          <w:szCs w:val="24"/>
        </w:rPr>
        <w:t xml:space="preserve">“that.” </w:t>
      </w:r>
    </w:p>
    <w:p w14:paraId="514D326B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01:17:01</w:t>
      </w:r>
      <w:r>
        <w:rPr>
          <w:rFonts w:ascii="Times New Roman" w:hAnsi="Times New Roman" w:cs="Times New Roman"/>
          <w:sz w:val="24"/>
          <w:szCs w:val="24"/>
        </w:rPr>
        <w:tab/>
        <w:t xml:space="preserve">(SLIGHT LAUGH) </w:t>
      </w:r>
      <w:r w:rsidRPr="005A5D77">
        <w:rPr>
          <w:rFonts w:ascii="Times New Roman" w:hAnsi="Times New Roman" w:cs="Times New Roman"/>
          <w:sz w:val="24"/>
          <w:szCs w:val="24"/>
        </w:rPr>
        <w:t xml:space="preserve">Nothing is impossible with God. </w:t>
      </w:r>
    </w:p>
    <w:p w14:paraId="199421B1" w14:textId="77777777" w:rsidR="00BB0DA9" w:rsidRDefault="001E40CB" w:rsidP="006716C4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FADE OUT: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2DD4F93" w14:textId="77777777" w:rsidR="001E40CB" w:rsidRDefault="001E40CB" w:rsidP="006716C4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END ACT TWO</w:t>
      </w:r>
    </w:p>
    <w:p w14:paraId="5F42B728" w14:textId="77777777" w:rsidR="00BB0DA9" w:rsidRDefault="00BB0DA9" w:rsidP="00BB0DA9"/>
    <w:p w14:paraId="1D7963EF" w14:textId="77777777" w:rsidR="00BB0DA9" w:rsidRDefault="00BB0DA9" w:rsidP="00BB0DA9"/>
    <w:p w14:paraId="54FB789A" w14:textId="77777777" w:rsidR="001E40CB" w:rsidRDefault="001E40CB" w:rsidP="00BB0DA9">
      <w:r w:rsidRPr="005A5D77">
        <w:t xml:space="preserve">ACT THREE </w:t>
      </w:r>
    </w:p>
    <w:p w14:paraId="4E4E8F4D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FADE IN: </w:t>
      </w:r>
    </w:p>
    <w:p w14:paraId="36DC5145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01:17:22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Is someone there? </w:t>
      </w:r>
    </w:p>
    <w:p w14:paraId="3D2684CE" w14:textId="77777777" w:rsidR="001E40CB" w:rsidRDefault="001E40CB" w:rsidP="004408CD">
      <w:pPr>
        <w:pStyle w:val="a3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C1AA48" w14:textId="77777777" w:rsidR="001E40CB" w:rsidRDefault="001E40CB" w:rsidP="004408CD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(NIV ACTS 9:17)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01:17:25</w:t>
      </w:r>
      <w:r>
        <w:rPr>
          <w:rFonts w:ascii="Times New Roman" w:hAnsi="Times New Roman" w:cs="Times New Roman"/>
          <w:sz w:val="24"/>
          <w:szCs w:val="24"/>
        </w:rPr>
        <w:tab/>
      </w:r>
      <w:r w:rsidRPr="00FA08AF">
        <w:rPr>
          <w:rFonts w:ascii="Times New Roman" w:hAnsi="Times New Roman" w:cs="Times New Roman"/>
          <w:sz w:val="24"/>
          <w:szCs w:val="24"/>
        </w:rPr>
        <w:t>Saul,</w:t>
      </w:r>
      <w:r>
        <w:rPr>
          <w:rFonts w:ascii="Times New Roman" w:hAnsi="Times New Roman" w:cs="Times New Roman"/>
          <w:sz w:val="24"/>
          <w:szCs w:val="24"/>
        </w:rPr>
        <w:t xml:space="preserve"> the Lord Jesus, who appeared </w:t>
      </w:r>
      <w:r w:rsidRPr="005A5D77">
        <w:rPr>
          <w:rFonts w:ascii="Times New Roman" w:hAnsi="Times New Roman" w:cs="Times New Roman"/>
          <w:sz w:val="24"/>
          <w:szCs w:val="24"/>
        </w:rPr>
        <w:t>to you on the road - has sent me</w:t>
      </w:r>
      <w:r>
        <w:rPr>
          <w:rFonts w:ascii="Times New Roman" w:hAnsi="Times New Roman" w:cs="Times New Roman"/>
          <w:sz w:val="24"/>
          <w:szCs w:val="24"/>
        </w:rPr>
        <w:t xml:space="preserve"> that you may see again... </w:t>
      </w:r>
      <w:r w:rsidRPr="005A5D77">
        <w:rPr>
          <w:rFonts w:ascii="Times New Roman" w:hAnsi="Times New Roman" w:cs="Times New Roman"/>
          <w:sz w:val="24"/>
          <w:szCs w:val="24"/>
        </w:rPr>
        <w:t>and be filled with the Holy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Spirit. </w:t>
      </w:r>
    </w:p>
    <w:p w14:paraId="65AE3EA8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01:17:59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The Lord told me you would come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me and do this very thing. </w:t>
      </w:r>
    </w:p>
    <w:p w14:paraId="68A69D34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01:18:03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(under)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Whoa... </w:t>
      </w:r>
    </w:p>
    <w:p w14:paraId="5AE9BC7D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01:18:11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And now why are you waiting? Arise and be baptized and wash away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sins, calling on the name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Lord. </w:t>
      </w:r>
    </w:p>
    <w:p w14:paraId="53F0F72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&lt;SPLASH&gt;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01:18:20</w:t>
      </w:r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58028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01:18:35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My heart has changed. I once spoke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vil, insulted and persecuted. </w:t>
      </w:r>
    </w:p>
    <w:p w14:paraId="2B527033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(CONT’D) </w:t>
      </w:r>
      <w:r w:rsidR="00BB0DA9"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01:18:40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But God has granted me mercy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because I did not know Him, and did those things in ignorance. </w:t>
      </w:r>
    </w:p>
    <w:p w14:paraId="14A71D10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01:18:49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You were a part of the group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killed Stephen, </w:t>
      </w:r>
      <w:r>
        <w:rPr>
          <w:rFonts w:ascii="Times New Roman" w:hAnsi="Times New Roman" w:cs="Times New Roman"/>
          <w:sz w:val="24"/>
          <w:szCs w:val="24"/>
        </w:rPr>
        <w:t xml:space="preserve">(ANGRY) </w:t>
      </w:r>
      <w:r w:rsidRPr="005A5D77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FRIEND</w:t>
      </w:r>
      <w:r w:rsidRPr="005A5D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129BB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01:18:55</w:t>
      </w:r>
      <w:r>
        <w:rPr>
          <w:rFonts w:ascii="Times New Roman" w:hAnsi="Times New Roman" w:cs="Times New Roman"/>
          <w:sz w:val="24"/>
          <w:szCs w:val="24"/>
        </w:rPr>
        <w:tab/>
        <w:t>Yes. I was there...</w:t>
      </w:r>
      <w:r w:rsidRPr="005A5D77">
        <w:rPr>
          <w:rFonts w:ascii="Times New Roman" w:hAnsi="Times New Roman" w:cs="Times New Roman"/>
          <w:sz w:val="24"/>
          <w:szCs w:val="24"/>
        </w:rPr>
        <w:t xml:space="preserve">and I encouraged those who stoned him. </w:t>
      </w:r>
    </w:p>
    <w:p w14:paraId="66EBCDEF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(CONT’D) </w:t>
      </w:r>
      <w:r w:rsidR="00D10DC3"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01:19:04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But Stephen’s dying </w:t>
      </w:r>
      <w:r>
        <w:rPr>
          <w:rFonts w:ascii="Times New Roman" w:hAnsi="Times New Roman" w:cs="Times New Roman"/>
          <w:sz w:val="24"/>
          <w:szCs w:val="24"/>
        </w:rPr>
        <w:t>words have haunted me...</w:t>
      </w:r>
      <w:r w:rsidRPr="005A5D77">
        <w:rPr>
          <w:rFonts w:ascii="Times New Roman" w:hAnsi="Times New Roman" w:cs="Times New Roman"/>
          <w:sz w:val="24"/>
          <w:szCs w:val="24"/>
        </w:rPr>
        <w:t xml:space="preserve">over and over. </w:t>
      </w:r>
    </w:p>
    <w:p w14:paraId="7F483498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FLASHBACK ORIGINAL SCENE </w:t>
      </w:r>
    </w:p>
    <w:p w14:paraId="1016A535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01:19:11</w:t>
      </w:r>
      <w:r>
        <w:rPr>
          <w:rFonts w:ascii="Times New Roman" w:hAnsi="Times New Roman" w:cs="Times New Roman"/>
          <w:sz w:val="24"/>
          <w:szCs w:val="24"/>
        </w:rPr>
        <w:tab/>
        <w:t xml:space="preserve">(Angry </w:t>
      </w:r>
      <w:proofErr w:type="spellStart"/>
      <w:r>
        <w:rPr>
          <w:rFonts w:ascii="Times New Roman" w:hAnsi="Times New Roman" w:cs="Times New Roman"/>
          <w:sz w:val="24"/>
          <w:szCs w:val="24"/>
        </w:rPr>
        <w:t>walla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FCC8AA4" w14:textId="77777777" w:rsidR="001E40CB" w:rsidRDefault="009930A1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01:19:12</w:t>
      </w:r>
      <w:r w:rsidR="001E40CB">
        <w:rPr>
          <w:rFonts w:ascii="Times New Roman" w:hAnsi="Times New Roman" w:cs="Times New Roman"/>
          <w:sz w:val="24"/>
          <w:szCs w:val="24"/>
        </w:rPr>
        <w:tab/>
      </w:r>
      <w:r w:rsidR="001E40CB" w:rsidRPr="005A5D77">
        <w:rPr>
          <w:rFonts w:ascii="Times New Roman" w:hAnsi="Times New Roman" w:cs="Times New Roman"/>
          <w:sz w:val="24"/>
          <w:szCs w:val="24"/>
        </w:rPr>
        <w:t>(echo effects)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>Lord, forgive them for what they</w:t>
      </w:r>
      <w:r w:rsidR="001E40CB">
        <w:rPr>
          <w:rFonts w:ascii="Times New Roman" w:hAnsi="Times New Roman" w:cs="Times New Roman"/>
          <w:sz w:val="24"/>
          <w:szCs w:val="24"/>
        </w:rPr>
        <w:t xml:space="preserve"> </w:t>
      </w:r>
      <w:r w:rsidR="001E40CB" w:rsidRPr="005A5D77">
        <w:rPr>
          <w:rFonts w:ascii="Times New Roman" w:hAnsi="Times New Roman" w:cs="Times New Roman"/>
          <w:sz w:val="24"/>
          <w:szCs w:val="24"/>
        </w:rPr>
        <w:t xml:space="preserve">do. </w:t>
      </w:r>
    </w:p>
    <w:p w14:paraId="74EF8BBE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01:19:23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Now I seek that same forgiveness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from all whom I have persecuted.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0F3E2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01:19:40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5A5D77">
        <w:rPr>
          <w:rFonts w:ascii="Times New Roman" w:hAnsi="Times New Roman" w:cs="Times New Roman"/>
          <w:sz w:val="24"/>
          <w:szCs w:val="24"/>
        </w:rPr>
        <w:t xml:space="preserve">forgive you. </w:t>
      </w:r>
    </w:p>
    <w:p w14:paraId="7F28E250" w14:textId="77777777" w:rsidR="00BB0DA9" w:rsidRDefault="00BB0DA9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</w:p>
    <w:p w14:paraId="5E7F26A0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01:20:03</w:t>
      </w:r>
      <w:r>
        <w:rPr>
          <w:rFonts w:ascii="Times New Roman" w:hAnsi="Times New Roman" w:cs="Times New Roman"/>
          <w:sz w:val="24"/>
          <w:szCs w:val="24"/>
        </w:rPr>
        <w:tab/>
        <w:t xml:space="preserve">(CROWD MURMURING THROUGHOUT </w:t>
      </w:r>
      <w:r w:rsidRPr="005A5D77">
        <w:rPr>
          <w:rFonts w:ascii="Times New Roman" w:hAnsi="Times New Roman" w:cs="Times New Roman"/>
          <w:sz w:val="24"/>
          <w:szCs w:val="24"/>
        </w:rPr>
        <w:t xml:space="preserve">SCENE) </w:t>
      </w:r>
    </w:p>
    <w:p w14:paraId="4EF9A2DD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OLD MAN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01:20:07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Is that not Saul of Tarsus? </w:t>
      </w:r>
    </w:p>
    <w:p w14:paraId="59E9D0D9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OLD MAN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01:20:09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A5D77">
        <w:rPr>
          <w:rFonts w:ascii="Times New Roman" w:hAnsi="Times New Roman" w:cs="Times New Roman"/>
          <w:sz w:val="24"/>
          <w:szCs w:val="24"/>
        </w:rPr>
        <w:t xml:space="preserve">CONT’D)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5A5D77">
        <w:rPr>
          <w:rFonts w:ascii="Times New Roman" w:hAnsi="Times New Roman" w:cs="Times New Roman"/>
          <w:sz w:val="24"/>
          <w:szCs w:val="24"/>
        </w:rPr>
        <w:t xml:space="preserve"> speaks of Jesus now? (raising voice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crowd) </w:t>
      </w:r>
    </w:p>
    <w:p w14:paraId="79FE097E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OLD MAN </w:t>
      </w:r>
      <w:r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01:20:11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(CONT’D) Last year he arrested my family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Jerusalem</w:t>
      </w:r>
      <w:r>
        <w:rPr>
          <w:rFonts w:ascii="Times New Roman" w:hAnsi="Times New Roman" w:cs="Times New Roman"/>
          <w:sz w:val="24"/>
          <w:szCs w:val="24"/>
        </w:rPr>
        <w:t>. (LOUDER) Do not listen to him!</w:t>
      </w:r>
      <w:r w:rsidRPr="005A5D77">
        <w:rPr>
          <w:rFonts w:ascii="Times New Roman" w:hAnsi="Times New Roman" w:cs="Times New Roman"/>
          <w:sz w:val="24"/>
          <w:szCs w:val="24"/>
        </w:rPr>
        <w:t xml:space="preserve"> He is a fake!</w:t>
      </w:r>
      <w:r>
        <w:rPr>
          <w:rFonts w:ascii="Times New Roman" w:hAnsi="Times New Roman" w:cs="Times New Roman"/>
          <w:sz w:val="24"/>
          <w:szCs w:val="24"/>
        </w:rPr>
        <w:t>!!</w:t>
      </w:r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F1FDC" w14:textId="77777777" w:rsidR="001E40CB" w:rsidRDefault="001E40CB" w:rsidP="000828B7">
      <w:pPr>
        <w:pStyle w:val="a3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SAUL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C3602C7" w14:textId="77777777" w:rsidR="00D10DC3" w:rsidRDefault="00D10DC3" w:rsidP="00D10DC3">
      <w:pPr>
        <w:pStyle w:val="a3"/>
        <w:tabs>
          <w:tab w:val="left" w:pos="21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(NKJV I Timothy</w:t>
      </w:r>
      <w:r w:rsidR="001E40CB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7F156D8C" w14:textId="77777777" w:rsidR="001E40CB" w:rsidRDefault="001E40CB" w:rsidP="00D10DC3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15-16) </w:t>
      </w:r>
      <w:r w:rsidR="00D10DC3"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01:20:18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Please, you do not understa</w:t>
      </w:r>
      <w:r>
        <w:rPr>
          <w:rFonts w:ascii="Times New Roman" w:hAnsi="Times New Roman" w:cs="Times New Roman"/>
          <w:sz w:val="24"/>
          <w:szCs w:val="24"/>
        </w:rPr>
        <w:t xml:space="preserve">nd.  </w:t>
      </w:r>
      <w:r w:rsidRPr="005A5D77">
        <w:rPr>
          <w:rFonts w:ascii="Times New Roman" w:hAnsi="Times New Roman" w:cs="Times New Roman"/>
          <w:sz w:val="24"/>
          <w:szCs w:val="24"/>
        </w:rPr>
        <w:t xml:space="preserve">Jesus came into the world to save sinners... </w:t>
      </w:r>
    </w:p>
    <w:p w14:paraId="74188B38" w14:textId="77777777" w:rsidR="001E40CB" w:rsidRDefault="001E40CB" w:rsidP="000828B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SAUL (CONT’D)</w:t>
      </w:r>
      <w:r w:rsidR="00D10DC3">
        <w:rPr>
          <w:rFonts w:ascii="Times New Roman" w:hAnsi="Times New Roman" w:cs="Times New Roman"/>
          <w:sz w:val="24"/>
          <w:szCs w:val="24"/>
        </w:rPr>
        <w:tab/>
      </w:r>
      <w:r w:rsidR="00183AE9">
        <w:rPr>
          <w:rFonts w:ascii="Times New Roman" w:hAnsi="Times New Roman" w:cs="Times New Roman"/>
          <w:sz w:val="24"/>
          <w:szCs w:val="24"/>
        </w:rPr>
        <w:t>01:20:23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... of whom I am chief. However, for this reason I obtained mercy,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that in </w:t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5D77">
        <w:rPr>
          <w:rFonts w:ascii="Times New Roman" w:hAnsi="Times New Roman" w:cs="Times New Roman"/>
          <w:sz w:val="24"/>
          <w:szCs w:val="24"/>
        </w:rPr>
        <w:t xml:space="preserve"> Jesus Christ might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show all long suffering, as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example to those who are going to</w:t>
      </w:r>
      <w:r>
        <w:rPr>
          <w:rFonts w:ascii="Times New Roman" w:hAnsi="Times New Roman" w:cs="Times New Roman"/>
          <w:sz w:val="24"/>
          <w:szCs w:val="24"/>
        </w:rPr>
        <w:t xml:space="preserve"> believe in Him…</w:t>
      </w:r>
      <w:r w:rsidRPr="005A5D77">
        <w:rPr>
          <w:rFonts w:ascii="Times New Roman" w:hAnsi="Times New Roman" w:cs="Times New Roman"/>
          <w:sz w:val="24"/>
          <w:szCs w:val="24"/>
        </w:rPr>
        <w:t>for everlasting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life. </w:t>
      </w:r>
    </w:p>
    <w:p w14:paraId="6CA1CAD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01:20:40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There are soldiers coming 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the city gates. They’re after Saul. </w:t>
      </w:r>
    </w:p>
    <w:p w14:paraId="15EEAE49" w14:textId="77777777" w:rsidR="001E40CB" w:rsidRPr="005A5D77" w:rsidRDefault="001E40CB" w:rsidP="008F3371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CROWD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01:20:45</w:t>
      </w:r>
      <w:r>
        <w:rPr>
          <w:rFonts w:ascii="Times New Roman" w:hAnsi="Times New Roman" w:cs="Times New Roman"/>
          <w:sz w:val="24"/>
          <w:szCs w:val="24"/>
        </w:rPr>
        <w:tab/>
        <w:t xml:space="preserve">They’re coming.  Quick.  Hide.  We must hide.  Over here.  Hide.    </w:t>
      </w:r>
      <w:r w:rsidRPr="005A5D77">
        <w:rPr>
          <w:rFonts w:ascii="Times New Roman" w:hAnsi="Times New Roman" w:cs="Times New Roman"/>
          <w:sz w:val="24"/>
          <w:szCs w:val="24"/>
        </w:rPr>
        <w:t>(ad lib)</w:t>
      </w:r>
    </w:p>
    <w:p w14:paraId="00A0F1D4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01:20:50</w:t>
      </w:r>
      <w:r>
        <w:rPr>
          <w:rFonts w:ascii="Times New Roman" w:hAnsi="Times New Roman" w:cs="Times New Roman"/>
          <w:sz w:val="24"/>
          <w:szCs w:val="24"/>
        </w:rPr>
        <w:tab/>
        <w:t>Y</w:t>
      </w:r>
      <w:r w:rsidRPr="005A5D77">
        <w:rPr>
          <w:rFonts w:ascii="Times New Roman" w:hAnsi="Times New Roman" w:cs="Times New Roman"/>
          <w:sz w:val="24"/>
          <w:szCs w:val="24"/>
        </w:rPr>
        <w:t xml:space="preserve">ou must flee! </w:t>
      </w:r>
      <w:r>
        <w:rPr>
          <w:rFonts w:ascii="Times New Roman" w:hAnsi="Times New Roman" w:cs="Times New Roman"/>
          <w:sz w:val="24"/>
          <w:szCs w:val="24"/>
        </w:rPr>
        <w:t xml:space="preserve"> (ad libs continue)</w:t>
      </w:r>
    </w:p>
    <w:p w14:paraId="3969F42F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INT. HOUSE OF ANANIAS - NIGHT - CONTINUOUS </w:t>
      </w:r>
    </w:p>
    <w:p w14:paraId="30C98252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01:21:00</w:t>
      </w:r>
      <w:r>
        <w:rPr>
          <w:rFonts w:ascii="Times New Roman" w:hAnsi="Times New Roman" w:cs="Times New Roman"/>
          <w:sz w:val="24"/>
          <w:szCs w:val="24"/>
        </w:rPr>
        <w:tab/>
        <w:t>The c</w:t>
      </w:r>
      <w:r w:rsidRPr="005A5D77">
        <w:rPr>
          <w:rFonts w:ascii="Times New Roman" w:hAnsi="Times New Roman" w:cs="Times New Roman"/>
          <w:sz w:val="24"/>
          <w:szCs w:val="24"/>
        </w:rPr>
        <w:t xml:space="preserve">ity gates are being locked. </w:t>
      </w:r>
    </w:p>
    <w:p w14:paraId="3D996186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01:21:02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They will search house to house. </w:t>
      </w:r>
    </w:p>
    <w:p w14:paraId="403F346F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</w:t>
      </w:r>
      <w:r w:rsidRPr="005A5D77">
        <w:rPr>
          <w:rFonts w:ascii="Times New Roman" w:hAnsi="Times New Roman" w:cs="Times New Roman"/>
          <w:sz w:val="24"/>
          <w:szCs w:val="24"/>
        </w:rPr>
        <w:t xml:space="preserve"> </w:t>
      </w:r>
      <w:r w:rsidR="009930A1"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01:21:04</w:t>
      </w:r>
      <w:r>
        <w:rPr>
          <w:rFonts w:ascii="Times New Roman" w:hAnsi="Times New Roman" w:cs="Times New Roman"/>
          <w:sz w:val="24"/>
          <w:szCs w:val="24"/>
        </w:rPr>
        <w:tab/>
        <w:t xml:space="preserve">Ananias, I have a plan. Who’s </w:t>
      </w:r>
      <w:r w:rsidRPr="005A5D77">
        <w:rPr>
          <w:rFonts w:ascii="Times New Roman" w:hAnsi="Times New Roman" w:cs="Times New Roman"/>
          <w:sz w:val="24"/>
          <w:szCs w:val="24"/>
        </w:rPr>
        <w:t xml:space="preserve">with me?  </w:t>
      </w:r>
    </w:p>
    <w:p w14:paraId="53CB6F99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01:21:16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The Guards are mostly searching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the west side of the city. </w:t>
      </w:r>
    </w:p>
    <w:p w14:paraId="3E85224A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01:21:19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Go and become a great messenger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the Gentiles as you spread the 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of our Lord. </w:t>
      </w:r>
    </w:p>
    <w:p w14:paraId="14814554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CALEB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01:21:41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Will he be safe? </w:t>
      </w:r>
    </w:p>
    <w:p w14:paraId="3E4D763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 w:rsidR="00900B47">
        <w:rPr>
          <w:rFonts w:ascii="Times New Roman" w:hAnsi="Times New Roman" w:cs="Times New Roman"/>
          <w:sz w:val="24"/>
          <w:szCs w:val="24"/>
        </w:rPr>
        <w:tab/>
        <w:t>01:21:43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 believe God has a very special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job for him to do. </w:t>
      </w:r>
    </w:p>
    <w:p w14:paraId="3CBC0500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01:21:47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(CONT’D) Prepare your own heart, Caleb. God has great work for you to do as you grow up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5D77">
        <w:rPr>
          <w:rFonts w:ascii="Times New Roman" w:hAnsi="Times New Roman" w:cs="Times New Roman"/>
          <w:sz w:val="24"/>
          <w:szCs w:val="24"/>
        </w:rPr>
        <w:t xml:space="preserve"> too. </w:t>
      </w:r>
    </w:p>
    <w:p w14:paraId="1418AA9E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ANANIAS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01:21:53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You must be ready when your time comes. </w:t>
      </w:r>
    </w:p>
    <w:p w14:paraId="11562C2B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01:22:10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5D77">
        <w:rPr>
          <w:rFonts w:ascii="Times New Roman" w:hAnsi="Times New Roman" w:cs="Times New Roman"/>
          <w:sz w:val="24"/>
          <w:szCs w:val="24"/>
        </w:rPr>
        <w:t>Ahhh</w:t>
      </w:r>
      <w:proofErr w:type="spellEnd"/>
      <w:r w:rsidRPr="005A5D77">
        <w:rPr>
          <w:rFonts w:ascii="Times New Roman" w:hAnsi="Times New Roman" w:cs="Times New Roman"/>
          <w:sz w:val="24"/>
          <w:szCs w:val="24"/>
        </w:rPr>
        <w:t>, it is so good to be 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home! </w:t>
      </w:r>
    </w:p>
    <w:p w14:paraId="31E92D03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JOY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01:22:14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Chris! Look! The boy who broke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into the lab isn’t in the police car! </w:t>
      </w:r>
    </w:p>
    <w:p w14:paraId="59709931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01:22:18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(Gasp) He must have escaped 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we were gone! </w:t>
      </w:r>
    </w:p>
    <w:p w14:paraId="4FB1C31E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GIZMO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01:22:21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I have had enough chases for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night. Leave it to </w:t>
      </w:r>
      <w:r w:rsidR="00D10DC3">
        <w:rPr>
          <w:rFonts w:ascii="Times New Roman" w:hAnsi="Times New Roman" w:cs="Times New Roman"/>
          <w:sz w:val="24"/>
          <w:szCs w:val="24"/>
        </w:rPr>
        <w:t>t</w:t>
      </w:r>
      <w:r w:rsidRPr="005A5D77">
        <w:rPr>
          <w:rFonts w:ascii="Times New Roman" w:hAnsi="Times New Roman" w:cs="Times New Roman"/>
          <w:sz w:val="24"/>
          <w:szCs w:val="24"/>
        </w:rPr>
        <w:t>he police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find him. </w:t>
      </w:r>
    </w:p>
    <w:p w14:paraId="71973953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>PHOEBE (O.S.)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01:22:25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(calling)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Chris. Joy. </w:t>
      </w:r>
    </w:p>
    <w:p w14:paraId="517F26C7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PHOEBE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01:22:27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Oh, there you are. </w:t>
      </w:r>
    </w:p>
    <w:p w14:paraId="15FF836D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01:22:28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Mom... </w:t>
      </w:r>
    </w:p>
    <w:p w14:paraId="0661ABFE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PHOEBE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01:22:29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The boy who broke in... well...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>think you should just come into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lab a minute. </w:t>
      </w:r>
    </w:p>
    <w:p w14:paraId="6C0FD602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01:22:35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Mom... I was wrong before. </w:t>
      </w:r>
    </w:p>
    <w:p w14:paraId="36920768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PHOEBE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01:22:38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About what? </w:t>
      </w:r>
    </w:p>
    <w:p w14:paraId="1B330437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01:22:39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What I said about him.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A5D77">
        <w:rPr>
          <w:rFonts w:ascii="Times New Roman" w:hAnsi="Times New Roman" w:cs="Times New Roman"/>
          <w:sz w:val="24"/>
          <w:szCs w:val="24"/>
        </w:rPr>
        <w:t xml:space="preserve"> Everyone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deserves another chance. -- I can forgive him, mom. </w:t>
      </w:r>
    </w:p>
    <w:p w14:paraId="0F3566E2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lastRenderedPageBreak/>
        <w:t xml:space="preserve">PHOEBE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01:22:46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Funny... that’s what he just asked us if we could do. </w:t>
      </w:r>
    </w:p>
    <w:p w14:paraId="0EB8A8B9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01:22:50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Then he’s on his way. </w:t>
      </w:r>
    </w:p>
    <w:p w14:paraId="5D2D72A9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PHOEBE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01:22:52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On his way to what? </w:t>
      </w:r>
    </w:p>
    <w:p w14:paraId="339492BD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CHRIS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01:22:53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>Maybe a special job he doesn’t even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know he’s being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A5D77">
        <w:rPr>
          <w:rFonts w:ascii="Times New Roman" w:hAnsi="Times New Roman" w:cs="Times New Roman"/>
          <w:sz w:val="24"/>
          <w:szCs w:val="24"/>
        </w:rPr>
        <w:t xml:space="preserve">icked out to do? </w:t>
      </w:r>
    </w:p>
    <w:p w14:paraId="65CE323A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PHOEBE </w:t>
      </w:r>
      <w:r>
        <w:rPr>
          <w:rFonts w:ascii="Times New Roman" w:hAnsi="Times New Roman" w:cs="Times New Roman"/>
          <w:sz w:val="24"/>
          <w:szCs w:val="24"/>
        </w:rPr>
        <w:tab/>
      </w:r>
      <w:r w:rsidR="00900B47">
        <w:rPr>
          <w:rFonts w:ascii="Times New Roman" w:hAnsi="Times New Roman" w:cs="Times New Roman"/>
          <w:sz w:val="24"/>
          <w:szCs w:val="24"/>
        </w:rPr>
        <w:t>01:22:58</w:t>
      </w:r>
      <w:r>
        <w:rPr>
          <w:rFonts w:ascii="Times New Roman" w:hAnsi="Times New Roman" w:cs="Times New Roman"/>
          <w:sz w:val="24"/>
          <w:szCs w:val="24"/>
        </w:rPr>
        <w:tab/>
      </w:r>
      <w:r w:rsidRPr="005A5D77">
        <w:rPr>
          <w:rFonts w:ascii="Times New Roman" w:hAnsi="Times New Roman" w:cs="Times New Roman"/>
          <w:sz w:val="24"/>
          <w:szCs w:val="24"/>
        </w:rPr>
        <w:t xml:space="preserve">Chris Quantum, sometimes </w:t>
      </w:r>
      <w:r>
        <w:rPr>
          <w:rFonts w:ascii="Times New Roman" w:hAnsi="Times New Roman" w:cs="Times New Roman"/>
          <w:sz w:val="24"/>
          <w:szCs w:val="24"/>
        </w:rPr>
        <w:t xml:space="preserve">you really do surprise me.  </w:t>
      </w:r>
      <w:r w:rsidRPr="005A5D77">
        <w:rPr>
          <w:rFonts w:ascii="Times New Roman" w:hAnsi="Times New Roman" w:cs="Times New Roman"/>
          <w:sz w:val="24"/>
          <w:szCs w:val="24"/>
        </w:rPr>
        <w:t>Where DO you come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D77">
        <w:rPr>
          <w:rFonts w:ascii="Times New Roman" w:hAnsi="Times New Roman" w:cs="Times New Roman"/>
          <w:sz w:val="24"/>
          <w:szCs w:val="24"/>
        </w:rPr>
        <w:t xml:space="preserve">up with answers like that? </w:t>
      </w:r>
    </w:p>
    <w:p w14:paraId="3269C58B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FADE OUT: </w:t>
      </w:r>
    </w:p>
    <w:p w14:paraId="1ECC439C" w14:textId="77777777" w:rsidR="001E40CB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5A5D77">
        <w:rPr>
          <w:rFonts w:ascii="Times New Roman" w:hAnsi="Times New Roman" w:cs="Times New Roman"/>
          <w:sz w:val="24"/>
          <w:szCs w:val="24"/>
        </w:rPr>
        <w:t xml:space="preserve">THE END </w:t>
      </w:r>
    </w:p>
    <w:p w14:paraId="1D4A708B" w14:textId="77777777" w:rsidR="001E40CB" w:rsidRPr="005A5D77" w:rsidRDefault="001E40CB" w:rsidP="005A5D77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</w:p>
    <w:sectPr w:rsidR="001E40CB" w:rsidRPr="005A5D77" w:rsidSect="00633457">
      <w:headerReference w:type="default" r:id="rId7"/>
      <w:pgSz w:w="12240" w:h="15840" w:code="1"/>
      <w:pgMar w:top="1440" w:right="1319" w:bottom="1440" w:left="1319" w:header="144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10A0D" w14:textId="77777777" w:rsidR="00D55ED4" w:rsidRDefault="00D55ED4">
      <w:r>
        <w:separator/>
      </w:r>
    </w:p>
  </w:endnote>
  <w:endnote w:type="continuationSeparator" w:id="0">
    <w:p w14:paraId="27612410" w14:textId="77777777" w:rsidR="00D55ED4" w:rsidRDefault="00D55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0BBE7" w14:textId="77777777" w:rsidR="00D55ED4" w:rsidRDefault="00D55ED4">
      <w:r>
        <w:separator/>
      </w:r>
    </w:p>
  </w:footnote>
  <w:footnote w:type="continuationSeparator" w:id="0">
    <w:p w14:paraId="2F86874D" w14:textId="77777777" w:rsidR="00D55ED4" w:rsidRDefault="00D55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225A" w14:textId="77777777" w:rsidR="00E1700A" w:rsidRDefault="00E1700A">
    <w:pPr>
      <w:pStyle w:val="a5"/>
      <w:rPr>
        <w:rStyle w:val="a9"/>
      </w:rPr>
    </w:pPr>
    <w:r>
      <w:t>Superbook #112 –THE ROAD TO DAMASCUS</w:t>
    </w:r>
    <w:r>
      <w:tab/>
    </w:r>
    <w:r>
      <w:tab/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127A83">
      <w:rPr>
        <w:rStyle w:val="a9"/>
        <w:noProof/>
      </w:rPr>
      <w:t>1</w:t>
    </w:r>
    <w:r>
      <w:rPr>
        <w:rStyle w:val="a9"/>
      </w:rPr>
      <w:fldChar w:fldCharType="end"/>
    </w:r>
  </w:p>
  <w:p w14:paraId="562BA811" w14:textId="77777777" w:rsidR="00E1700A" w:rsidRDefault="00E1700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DA"/>
    <w:rsid w:val="00012C8F"/>
    <w:rsid w:val="00033204"/>
    <w:rsid w:val="00043952"/>
    <w:rsid w:val="00044B53"/>
    <w:rsid w:val="00046C3A"/>
    <w:rsid w:val="0004756A"/>
    <w:rsid w:val="00051BF1"/>
    <w:rsid w:val="00051D54"/>
    <w:rsid w:val="00054E9D"/>
    <w:rsid w:val="000551E5"/>
    <w:rsid w:val="000647DF"/>
    <w:rsid w:val="000663C1"/>
    <w:rsid w:val="00074568"/>
    <w:rsid w:val="00077DD7"/>
    <w:rsid w:val="00077E1E"/>
    <w:rsid w:val="000828B7"/>
    <w:rsid w:val="00085E28"/>
    <w:rsid w:val="000872B0"/>
    <w:rsid w:val="00096E6E"/>
    <w:rsid w:val="000A47B0"/>
    <w:rsid w:val="000A4D5C"/>
    <w:rsid w:val="000B0833"/>
    <w:rsid w:val="000B1921"/>
    <w:rsid w:val="000C5475"/>
    <w:rsid w:val="000C6653"/>
    <w:rsid w:val="000D567F"/>
    <w:rsid w:val="000E6C9C"/>
    <w:rsid w:val="000F1433"/>
    <w:rsid w:val="00101A2B"/>
    <w:rsid w:val="001079E2"/>
    <w:rsid w:val="00113986"/>
    <w:rsid w:val="00117446"/>
    <w:rsid w:val="00117DD2"/>
    <w:rsid w:val="00122D0A"/>
    <w:rsid w:val="00123B50"/>
    <w:rsid w:val="00127A83"/>
    <w:rsid w:val="001314C5"/>
    <w:rsid w:val="0013166F"/>
    <w:rsid w:val="00150E51"/>
    <w:rsid w:val="001569D6"/>
    <w:rsid w:val="00157541"/>
    <w:rsid w:val="00183AE9"/>
    <w:rsid w:val="00184914"/>
    <w:rsid w:val="00193678"/>
    <w:rsid w:val="00195C8C"/>
    <w:rsid w:val="0019735C"/>
    <w:rsid w:val="001A3220"/>
    <w:rsid w:val="001A7B15"/>
    <w:rsid w:val="001B0D2E"/>
    <w:rsid w:val="001B7B61"/>
    <w:rsid w:val="001D26A7"/>
    <w:rsid w:val="001E40CB"/>
    <w:rsid w:val="001E586F"/>
    <w:rsid w:val="001F586C"/>
    <w:rsid w:val="00202526"/>
    <w:rsid w:val="002049DC"/>
    <w:rsid w:val="002062FB"/>
    <w:rsid w:val="00217A06"/>
    <w:rsid w:val="002225D3"/>
    <w:rsid w:val="00223A19"/>
    <w:rsid w:val="00233F07"/>
    <w:rsid w:val="00237B54"/>
    <w:rsid w:val="00247E17"/>
    <w:rsid w:val="002528D7"/>
    <w:rsid w:val="00262E4B"/>
    <w:rsid w:val="00271126"/>
    <w:rsid w:val="002757DC"/>
    <w:rsid w:val="00276DC6"/>
    <w:rsid w:val="00282E96"/>
    <w:rsid w:val="00284547"/>
    <w:rsid w:val="00292B1C"/>
    <w:rsid w:val="00296847"/>
    <w:rsid w:val="00296C16"/>
    <w:rsid w:val="002B1065"/>
    <w:rsid w:val="002C62A9"/>
    <w:rsid w:val="002D6C9F"/>
    <w:rsid w:val="002E1367"/>
    <w:rsid w:val="002E4675"/>
    <w:rsid w:val="002F20A2"/>
    <w:rsid w:val="002F6DAB"/>
    <w:rsid w:val="002F71B7"/>
    <w:rsid w:val="00301F5A"/>
    <w:rsid w:val="003129D4"/>
    <w:rsid w:val="00320772"/>
    <w:rsid w:val="00326DB7"/>
    <w:rsid w:val="00327C62"/>
    <w:rsid w:val="00342906"/>
    <w:rsid w:val="00353EB1"/>
    <w:rsid w:val="00371EFD"/>
    <w:rsid w:val="003725D0"/>
    <w:rsid w:val="0037631C"/>
    <w:rsid w:val="00390361"/>
    <w:rsid w:val="00396BB9"/>
    <w:rsid w:val="003A0D3E"/>
    <w:rsid w:val="003B5ECB"/>
    <w:rsid w:val="003D30FD"/>
    <w:rsid w:val="003D49B4"/>
    <w:rsid w:val="003D7598"/>
    <w:rsid w:val="004043EF"/>
    <w:rsid w:val="004166EE"/>
    <w:rsid w:val="00423F05"/>
    <w:rsid w:val="00426DB5"/>
    <w:rsid w:val="00431386"/>
    <w:rsid w:val="00431BFE"/>
    <w:rsid w:val="0044041F"/>
    <w:rsid w:val="004408CD"/>
    <w:rsid w:val="00451E83"/>
    <w:rsid w:val="00456BA7"/>
    <w:rsid w:val="00461971"/>
    <w:rsid w:val="004620B3"/>
    <w:rsid w:val="004655A3"/>
    <w:rsid w:val="0046727D"/>
    <w:rsid w:val="0047046E"/>
    <w:rsid w:val="00491848"/>
    <w:rsid w:val="00495E5F"/>
    <w:rsid w:val="004A1BB7"/>
    <w:rsid w:val="004B3E0B"/>
    <w:rsid w:val="004C6A32"/>
    <w:rsid w:val="004D1408"/>
    <w:rsid w:val="004E66D4"/>
    <w:rsid w:val="004F4078"/>
    <w:rsid w:val="004F5F1F"/>
    <w:rsid w:val="004F664E"/>
    <w:rsid w:val="004F6CF0"/>
    <w:rsid w:val="004F71A5"/>
    <w:rsid w:val="004F7844"/>
    <w:rsid w:val="00511579"/>
    <w:rsid w:val="00514AC9"/>
    <w:rsid w:val="00523A60"/>
    <w:rsid w:val="005336DB"/>
    <w:rsid w:val="0053447E"/>
    <w:rsid w:val="005362B8"/>
    <w:rsid w:val="0054288A"/>
    <w:rsid w:val="00542BE0"/>
    <w:rsid w:val="005507B7"/>
    <w:rsid w:val="00551201"/>
    <w:rsid w:val="00562D84"/>
    <w:rsid w:val="005672DB"/>
    <w:rsid w:val="00567B8B"/>
    <w:rsid w:val="00567C58"/>
    <w:rsid w:val="00586969"/>
    <w:rsid w:val="00587187"/>
    <w:rsid w:val="005933AE"/>
    <w:rsid w:val="005A2C8F"/>
    <w:rsid w:val="005A5D77"/>
    <w:rsid w:val="005B337C"/>
    <w:rsid w:val="005B5387"/>
    <w:rsid w:val="005B5CF0"/>
    <w:rsid w:val="005C21F6"/>
    <w:rsid w:val="005C2278"/>
    <w:rsid w:val="005D0F81"/>
    <w:rsid w:val="005D1394"/>
    <w:rsid w:val="005D439B"/>
    <w:rsid w:val="005D4A42"/>
    <w:rsid w:val="005E3F9B"/>
    <w:rsid w:val="005E4601"/>
    <w:rsid w:val="005E5136"/>
    <w:rsid w:val="00600703"/>
    <w:rsid w:val="00605BFF"/>
    <w:rsid w:val="0060749D"/>
    <w:rsid w:val="006236FC"/>
    <w:rsid w:val="00633457"/>
    <w:rsid w:val="006375A1"/>
    <w:rsid w:val="006414B0"/>
    <w:rsid w:val="0065384A"/>
    <w:rsid w:val="006716C4"/>
    <w:rsid w:val="006729E6"/>
    <w:rsid w:val="00676636"/>
    <w:rsid w:val="00677112"/>
    <w:rsid w:val="00685994"/>
    <w:rsid w:val="00690F78"/>
    <w:rsid w:val="00694D15"/>
    <w:rsid w:val="00695DAC"/>
    <w:rsid w:val="006B1E0E"/>
    <w:rsid w:val="006C1057"/>
    <w:rsid w:val="006C11EA"/>
    <w:rsid w:val="006C3D85"/>
    <w:rsid w:val="006C6C94"/>
    <w:rsid w:val="006D38FF"/>
    <w:rsid w:val="006D72CB"/>
    <w:rsid w:val="006E2CAA"/>
    <w:rsid w:val="006E51C8"/>
    <w:rsid w:val="006F50EA"/>
    <w:rsid w:val="006F52CC"/>
    <w:rsid w:val="00702636"/>
    <w:rsid w:val="00704B21"/>
    <w:rsid w:val="0070655D"/>
    <w:rsid w:val="00715B44"/>
    <w:rsid w:val="00724CDC"/>
    <w:rsid w:val="00726E3D"/>
    <w:rsid w:val="00730EAA"/>
    <w:rsid w:val="00745807"/>
    <w:rsid w:val="007520C8"/>
    <w:rsid w:val="007537A2"/>
    <w:rsid w:val="00766D3B"/>
    <w:rsid w:val="00771406"/>
    <w:rsid w:val="00781281"/>
    <w:rsid w:val="00786D8F"/>
    <w:rsid w:val="007913F3"/>
    <w:rsid w:val="00791943"/>
    <w:rsid w:val="00794F6F"/>
    <w:rsid w:val="007A4314"/>
    <w:rsid w:val="007A6896"/>
    <w:rsid w:val="007B1FFE"/>
    <w:rsid w:val="007B617D"/>
    <w:rsid w:val="007C0EEB"/>
    <w:rsid w:val="007C1578"/>
    <w:rsid w:val="007E623E"/>
    <w:rsid w:val="007F36CC"/>
    <w:rsid w:val="007F6E1A"/>
    <w:rsid w:val="007F7F87"/>
    <w:rsid w:val="008076BE"/>
    <w:rsid w:val="0081114B"/>
    <w:rsid w:val="00813747"/>
    <w:rsid w:val="00813B5D"/>
    <w:rsid w:val="0082683D"/>
    <w:rsid w:val="0082762A"/>
    <w:rsid w:val="00830E76"/>
    <w:rsid w:val="00863398"/>
    <w:rsid w:val="00870B05"/>
    <w:rsid w:val="0087404F"/>
    <w:rsid w:val="008749DB"/>
    <w:rsid w:val="008759A9"/>
    <w:rsid w:val="00890CC8"/>
    <w:rsid w:val="00893A8E"/>
    <w:rsid w:val="008A2299"/>
    <w:rsid w:val="008A4CB8"/>
    <w:rsid w:val="008A534A"/>
    <w:rsid w:val="008B1378"/>
    <w:rsid w:val="008C296A"/>
    <w:rsid w:val="008C2B50"/>
    <w:rsid w:val="008C4FD6"/>
    <w:rsid w:val="008D55CD"/>
    <w:rsid w:val="008D6400"/>
    <w:rsid w:val="008E719C"/>
    <w:rsid w:val="008F1749"/>
    <w:rsid w:val="008F19C1"/>
    <w:rsid w:val="008F2692"/>
    <w:rsid w:val="008F3371"/>
    <w:rsid w:val="00900B47"/>
    <w:rsid w:val="00905A7E"/>
    <w:rsid w:val="00911515"/>
    <w:rsid w:val="00922414"/>
    <w:rsid w:val="009263DA"/>
    <w:rsid w:val="0094241A"/>
    <w:rsid w:val="00942D73"/>
    <w:rsid w:val="00947277"/>
    <w:rsid w:val="00955331"/>
    <w:rsid w:val="009605D6"/>
    <w:rsid w:val="00961C02"/>
    <w:rsid w:val="0097376D"/>
    <w:rsid w:val="00980BC5"/>
    <w:rsid w:val="00983116"/>
    <w:rsid w:val="009930A1"/>
    <w:rsid w:val="009937CB"/>
    <w:rsid w:val="00995163"/>
    <w:rsid w:val="009B3E69"/>
    <w:rsid w:val="009C27D6"/>
    <w:rsid w:val="009C30B4"/>
    <w:rsid w:val="009E4F03"/>
    <w:rsid w:val="009E699E"/>
    <w:rsid w:val="009F2C6B"/>
    <w:rsid w:val="009F5943"/>
    <w:rsid w:val="009F696B"/>
    <w:rsid w:val="00A06DE1"/>
    <w:rsid w:val="00A173D4"/>
    <w:rsid w:val="00A22473"/>
    <w:rsid w:val="00A34C08"/>
    <w:rsid w:val="00A354C4"/>
    <w:rsid w:val="00A4547C"/>
    <w:rsid w:val="00A70286"/>
    <w:rsid w:val="00A7051F"/>
    <w:rsid w:val="00A73595"/>
    <w:rsid w:val="00A7407A"/>
    <w:rsid w:val="00A84785"/>
    <w:rsid w:val="00A96D59"/>
    <w:rsid w:val="00A97014"/>
    <w:rsid w:val="00AA46ED"/>
    <w:rsid w:val="00AB4A8A"/>
    <w:rsid w:val="00AB6C9A"/>
    <w:rsid w:val="00AC1652"/>
    <w:rsid w:val="00AC6EEB"/>
    <w:rsid w:val="00AD3F25"/>
    <w:rsid w:val="00AF5A25"/>
    <w:rsid w:val="00AF6457"/>
    <w:rsid w:val="00AF71C4"/>
    <w:rsid w:val="00B00A1B"/>
    <w:rsid w:val="00B04200"/>
    <w:rsid w:val="00B110EE"/>
    <w:rsid w:val="00B1663E"/>
    <w:rsid w:val="00B2487A"/>
    <w:rsid w:val="00B24C57"/>
    <w:rsid w:val="00B257E6"/>
    <w:rsid w:val="00B264B1"/>
    <w:rsid w:val="00B319C3"/>
    <w:rsid w:val="00B323BE"/>
    <w:rsid w:val="00B45EB8"/>
    <w:rsid w:val="00B46CEA"/>
    <w:rsid w:val="00B57817"/>
    <w:rsid w:val="00B61223"/>
    <w:rsid w:val="00B70068"/>
    <w:rsid w:val="00B84213"/>
    <w:rsid w:val="00B85F48"/>
    <w:rsid w:val="00B87755"/>
    <w:rsid w:val="00B92FFD"/>
    <w:rsid w:val="00B94D21"/>
    <w:rsid w:val="00BB0DA9"/>
    <w:rsid w:val="00BB2BB7"/>
    <w:rsid w:val="00BB4583"/>
    <w:rsid w:val="00BB6C81"/>
    <w:rsid w:val="00BC0A31"/>
    <w:rsid w:val="00BC27F7"/>
    <w:rsid w:val="00BC4ECD"/>
    <w:rsid w:val="00BD2501"/>
    <w:rsid w:val="00BD3B21"/>
    <w:rsid w:val="00BD7EE6"/>
    <w:rsid w:val="00BE1178"/>
    <w:rsid w:val="00BF6AB1"/>
    <w:rsid w:val="00BF6C24"/>
    <w:rsid w:val="00C02806"/>
    <w:rsid w:val="00C07EC2"/>
    <w:rsid w:val="00C2541D"/>
    <w:rsid w:val="00C32659"/>
    <w:rsid w:val="00C32A11"/>
    <w:rsid w:val="00C44974"/>
    <w:rsid w:val="00C60FB6"/>
    <w:rsid w:val="00C656AD"/>
    <w:rsid w:val="00C73199"/>
    <w:rsid w:val="00C73FCF"/>
    <w:rsid w:val="00C77B16"/>
    <w:rsid w:val="00C844A4"/>
    <w:rsid w:val="00C86099"/>
    <w:rsid w:val="00C975E6"/>
    <w:rsid w:val="00CA4543"/>
    <w:rsid w:val="00CA64BA"/>
    <w:rsid w:val="00CB25FD"/>
    <w:rsid w:val="00CC5787"/>
    <w:rsid w:val="00CD713B"/>
    <w:rsid w:val="00CF1D32"/>
    <w:rsid w:val="00CF445D"/>
    <w:rsid w:val="00CF4A04"/>
    <w:rsid w:val="00CF664A"/>
    <w:rsid w:val="00CF72E7"/>
    <w:rsid w:val="00D03D45"/>
    <w:rsid w:val="00D10DC3"/>
    <w:rsid w:val="00D117C3"/>
    <w:rsid w:val="00D163FD"/>
    <w:rsid w:val="00D16DC7"/>
    <w:rsid w:val="00D2014A"/>
    <w:rsid w:val="00D230B7"/>
    <w:rsid w:val="00D25BFF"/>
    <w:rsid w:val="00D25E46"/>
    <w:rsid w:val="00D46EE5"/>
    <w:rsid w:val="00D50D77"/>
    <w:rsid w:val="00D52281"/>
    <w:rsid w:val="00D55ED4"/>
    <w:rsid w:val="00D63DFC"/>
    <w:rsid w:val="00D64958"/>
    <w:rsid w:val="00D74A1C"/>
    <w:rsid w:val="00D86BC5"/>
    <w:rsid w:val="00D9000C"/>
    <w:rsid w:val="00D91D34"/>
    <w:rsid w:val="00D97ACC"/>
    <w:rsid w:val="00DA5C28"/>
    <w:rsid w:val="00DC0444"/>
    <w:rsid w:val="00DC267F"/>
    <w:rsid w:val="00DD1B3F"/>
    <w:rsid w:val="00DE14C5"/>
    <w:rsid w:val="00DF2FE9"/>
    <w:rsid w:val="00DF62DC"/>
    <w:rsid w:val="00E123B4"/>
    <w:rsid w:val="00E1700A"/>
    <w:rsid w:val="00E21183"/>
    <w:rsid w:val="00E27CB3"/>
    <w:rsid w:val="00E42492"/>
    <w:rsid w:val="00E52EBB"/>
    <w:rsid w:val="00E5470D"/>
    <w:rsid w:val="00E56B4D"/>
    <w:rsid w:val="00E656C6"/>
    <w:rsid w:val="00E72B7C"/>
    <w:rsid w:val="00E75C03"/>
    <w:rsid w:val="00E86BB2"/>
    <w:rsid w:val="00E910C6"/>
    <w:rsid w:val="00EA1F51"/>
    <w:rsid w:val="00EA5529"/>
    <w:rsid w:val="00EC112D"/>
    <w:rsid w:val="00EC5AA7"/>
    <w:rsid w:val="00EC6043"/>
    <w:rsid w:val="00EC75FD"/>
    <w:rsid w:val="00EF7A7F"/>
    <w:rsid w:val="00F07998"/>
    <w:rsid w:val="00F1083B"/>
    <w:rsid w:val="00F10BB6"/>
    <w:rsid w:val="00F1292D"/>
    <w:rsid w:val="00F13983"/>
    <w:rsid w:val="00F15BB0"/>
    <w:rsid w:val="00F27893"/>
    <w:rsid w:val="00F27FC7"/>
    <w:rsid w:val="00F30A8C"/>
    <w:rsid w:val="00F3288E"/>
    <w:rsid w:val="00F340DE"/>
    <w:rsid w:val="00F55CE9"/>
    <w:rsid w:val="00F57BD7"/>
    <w:rsid w:val="00F62D92"/>
    <w:rsid w:val="00F7442F"/>
    <w:rsid w:val="00F75B24"/>
    <w:rsid w:val="00F83FFF"/>
    <w:rsid w:val="00F8569E"/>
    <w:rsid w:val="00FA08AF"/>
    <w:rsid w:val="00FA08C4"/>
    <w:rsid w:val="00FA1B6B"/>
    <w:rsid w:val="00FA31B6"/>
    <w:rsid w:val="00FA7CD0"/>
    <w:rsid w:val="00FB4233"/>
    <w:rsid w:val="00FB6592"/>
    <w:rsid w:val="00FC0939"/>
    <w:rsid w:val="00FC75BA"/>
    <w:rsid w:val="00FC7CAB"/>
    <w:rsid w:val="00FD16CF"/>
    <w:rsid w:val="00FD1C0E"/>
    <w:rsid w:val="00FD2276"/>
    <w:rsid w:val="00FD2FAD"/>
    <w:rsid w:val="00FE05CF"/>
    <w:rsid w:val="00FE07D8"/>
    <w:rsid w:val="00FF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EA77CEC"/>
  <w15:docId w15:val="{CC95BCE9-E12B-432F-8151-CFE78521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6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633457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locked/>
    <w:rsid w:val="00B110EE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5A5D77"/>
    <w:pPr>
      <w:tabs>
        <w:tab w:val="center" w:pos="4320"/>
        <w:tab w:val="right" w:pos="8640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B110EE"/>
    <w:rPr>
      <w:rFonts w:cs="Times New Roman"/>
      <w:sz w:val="24"/>
      <w:szCs w:val="24"/>
    </w:rPr>
  </w:style>
  <w:style w:type="paragraph" w:styleId="a7">
    <w:name w:val="footer"/>
    <w:basedOn w:val="a"/>
    <w:link w:val="a8"/>
    <w:uiPriority w:val="99"/>
    <w:rsid w:val="005A5D77"/>
    <w:pPr>
      <w:tabs>
        <w:tab w:val="center" w:pos="4320"/>
        <w:tab w:val="right" w:pos="8640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B110EE"/>
    <w:rPr>
      <w:rFonts w:cs="Times New Roman"/>
      <w:sz w:val="24"/>
      <w:szCs w:val="24"/>
    </w:rPr>
  </w:style>
  <w:style w:type="character" w:styleId="a9">
    <w:name w:val="page number"/>
    <w:basedOn w:val="a0"/>
    <w:uiPriority w:val="99"/>
    <w:rsid w:val="005A5D77"/>
    <w:rPr>
      <w:rFonts w:cs="Times New Roman"/>
    </w:rPr>
  </w:style>
  <w:style w:type="paragraph" w:styleId="aa">
    <w:name w:val="Balloon Text"/>
    <w:basedOn w:val="a"/>
    <w:link w:val="ab"/>
    <w:uiPriority w:val="99"/>
    <w:semiHidden/>
    <w:rsid w:val="00FC75B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B110EE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E70CA-CCA7-4725-B347-4CC30918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2544</Words>
  <Characters>14507</Characters>
  <Application>Microsoft Office Word</Application>
  <DocSecurity>0</DocSecurity>
  <Lines>120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SUPERBOOK 112 – The Road to Damascus</vt:lpstr>
      <vt:lpstr>SUPERBOOK 112 – The Road to Damascus</vt:lpstr>
    </vt:vector>
  </TitlesOfParts>
  <Company>Microsoft</Company>
  <LinksUpToDate>false</LinksUpToDate>
  <CharactersWithSpaces>17017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SUPERBOOK 112 – The Road to Damascus</dc:title>
  <dc:creator>Joyce Jackson</dc:creator>
  <cp:lastModifiedBy>Vadim Mikulik</cp:lastModifiedBy>
  <cp:revision>4</cp:revision>
  <dcterms:created xsi:type="dcterms:W3CDTF">2012-07-11T15:27:00Z</dcterms:created>
  <dcterms:modified xsi:type="dcterms:W3CDTF">2023-07-26T15:53:00Z</dcterms:modified>
</cp:coreProperties>
</file>