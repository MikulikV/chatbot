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86480" w14:textId="04F5D6AA" w:rsidR="009D053F" w:rsidRDefault="00171E31" w:rsidP="009D053F">
      <w:pPr>
        <w:rPr>
          <w:sz w:val="32"/>
        </w:rPr>
      </w:pPr>
      <w:r w:rsidRPr="00171E31">
        <w:rPr>
          <w:sz w:val="32"/>
        </w:rPr>
        <w:t>SUPERBOOK – Season</w:t>
      </w:r>
      <w:r w:rsidR="00C351CA">
        <w:rPr>
          <w:sz w:val="32"/>
        </w:rPr>
        <w:t>s 1, 2 &amp; 3</w:t>
      </w:r>
    </w:p>
    <w:p w14:paraId="6638D8F3" w14:textId="2DE7CE07" w:rsidR="00C351CA" w:rsidRDefault="00C351CA" w:rsidP="009D053F">
      <w:pPr>
        <w:rPr>
          <w:sz w:val="32"/>
        </w:rPr>
      </w:pPr>
      <w:r>
        <w:rPr>
          <w:sz w:val="32"/>
        </w:rPr>
        <w:t>Episodes 101 through 313</w:t>
      </w:r>
      <w:bookmarkStart w:id="0" w:name="_GoBack"/>
      <w:bookmarkEnd w:id="0"/>
    </w:p>
    <w:p w14:paraId="39B44723" w14:textId="77777777" w:rsidR="009D053F" w:rsidRPr="009D053F" w:rsidRDefault="009D053F" w:rsidP="009D053F">
      <w:pPr>
        <w:rPr>
          <w:sz w:val="32"/>
        </w:rPr>
      </w:pPr>
    </w:p>
    <w:p w14:paraId="5419CBE0" w14:textId="77777777" w:rsidR="009D053F" w:rsidRPr="00F95B6A" w:rsidRDefault="009D053F" w:rsidP="009D053F">
      <w:pPr>
        <w:rPr>
          <w:rFonts w:ascii="Arial" w:hAnsi="Arial"/>
          <w:b/>
          <w:sz w:val="22"/>
        </w:rPr>
      </w:pPr>
    </w:p>
    <w:p w14:paraId="7CAF391F" w14:textId="77777777" w:rsidR="009D053F" w:rsidRPr="009D053F" w:rsidRDefault="009D053F" w:rsidP="009D053F">
      <w:pPr>
        <w:rPr>
          <w:rFonts w:ascii="Arial Bold" w:hAnsi="Arial Bold"/>
          <w:b/>
          <w:sz w:val="22"/>
        </w:rPr>
      </w:pPr>
      <w:r w:rsidRPr="009D053F">
        <w:rPr>
          <w:rFonts w:ascii="Arial Bold" w:hAnsi="Arial Bold"/>
          <w:b/>
          <w:sz w:val="22"/>
        </w:rPr>
        <w:t>Episode #101 – In the Beginning (Creation)</w:t>
      </w:r>
    </w:p>
    <w:p w14:paraId="692F57EA"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 xml:space="preserve">Len </w:t>
      </w:r>
      <w:proofErr w:type="spellStart"/>
      <w:r w:rsidRPr="00F95B6A">
        <w:rPr>
          <w:rFonts w:ascii="Arial" w:hAnsi="Arial"/>
          <w:sz w:val="22"/>
        </w:rPr>
        <w:t>Uhley</w:t>
      </w:r>
      <w:proofErr w:type="spellEnd"/>
    </w:p>
    <w:p w14:paraId="584C9D60" w14:textId="77777777" w:rsidR="009D053F" w:rsidRDefault="009D053F" w:rsidP="009D053F">
      <w:pPr>
        <w:rPr>
          <w:rFonts w:ascii="Arial" w:hAnsi="Arial"/>
          <w:sz w:val="22"/>
        </w:rPr>
      </w:pPr>
      <w:r w:rsidRPr="00F95B6A">
        <w:rPr>
          <w:rFonts w:ascii="Arial" w:hAnsi="Arial"/>
          <w:sz w:val="22"/>
        </w:rPr>
        <w:t>Take Away:</w:t>
      </w:r>
      <w:r w:rsidRPr="00F95B6A">
        <w:rPr>
          <w:rFonts w:ascii="Arial" w:hAnsi="Arial"/>
          <w:sz w:val="22"/>
        </w:rPr>
        <w:tab/>
        <w:t>Learn obedience, as there are consequences to your actions.</w:t>
      </w:r>
    </w:p>
    <w:p w14:paraId="0E3E3EE6" w14:textId="77777777" w:rsidR="009D053F" w:rsidRPr="00401713" w:rsidRDefault="009D053F" w:rsidP="009D053F">
      <w:pPr>
        <w:spacing w:after="240"/>
        <w:rPr>
          <w:rFonts w:ascii="Arial" w:hAnsi="Arial" w:cs="Arial"/>
        </w:rPr>
      </w:pPr>
      <w:r>
        <w:rPr>
          <w:rFonts w:ascii="Arial" w:hAnsi="Arial"/>
          <w:sz w:val="22"/>
        </w:rPr>
        <w:t>SIGNPOST:</w:t>
      </w:r>
      <w:r w:rsidRPr="00A82C43">
        <w:rPr>
          <w:rFonts w:ascii="Arial" w:hAnsi="Arial" w:cs="Arial"/>
          <w:b/>
          <w:bCs/>
          <w:shd w:val="clear" w:color="auto" w:fill="FFFFFF"/>
        </w:rPr>
        <w:t xml:space="preserve"> </w:t>
      </w:r>
      <w:r w:rsidRPr="00401713">
        <w:rPr>
          <w:rFonts w:ascii="Arial" w:hAnsi="Arial" w:cs="Arial"/>
          <w:b/>
          <w:bCs/>
          <w:shd w:val="clear" w:color="auto" w:fill="FFFFFF"/>
        </w:rPr>
        <w:t>Gen 3:15</w:t>
      </w:r>
      <w:r>
        <w:rPr>
          <w:rFonts w:ascii="Arial" w:hAnsi="Arial" w:cs="Arial"/>
          <w:b/>
          <w:bCs/>
          <w:shd w:val="clear" w:color="auto" w:fill="FFFFFF"/>
        </w:rPr>
        <w:t xml:space="preserve"> - </w:t>
      </w:r>
      <w:r w:rsidRPr="00401713">
        <w:rPr>
          <w:rFonts w:ascii="Arial" w:hAnsi="Arial" w:cs="Arial"/>
        </w:rPr>
        <w:t xml:space="preserve">And I will put enmity between you and the woman, </w:t>
      </w:r>
      <w:proofErr w:type="gramStart"/>
      <w:r w:rsidRPr="00401713">
        <w:rPr>
          <w:rFonts w:ascii="Arial" w:hAnsi="Arial" w:cs="Arial"/>
        </w:rPr>
        <w:t>And</w:t>
      </w:r>
      <w:proofErr w:type="gramEnd"/>
      <w:r w:rsidRPr="00401713">
        <w:rPr>
          <w:rFonts w:ascii="Arial" w:hAnsi="Arial" w:cs="Arial"/>
        </w:rPr>
        <w:t xml:space="preserve"> between your seed and her Seed;</w:t>
      </w:r>
      <w:r>
        <w:rPr>
          <w:rFonts w:ascii="Arial" w:hAnsi="Arial" w:cs="Arial"/>
        </w:rPr>
        <w:t xml:space="preserve"> </w:t>
      </w:r>
      <w:r w:rsidRPr="00401713">
        <w:rPr>
          <w:rFonts w:ascii="Arial" w:hAnsi="Arial" w:cs="Arial"/>
        </w:rPr>
        <w:t xml:space="preserve">He shall bruise your head, And you shall bruise His heel." </w:t>
      </w:r>
      <w:r w:rsidRPr="00401713">
        <w:rPr>
          <w:rFonts w:ascii="Arial" w:hAnsi="Arial" w:cs="Arial"/>
        </w:rPr>
        <w:br/>
      </w:r>
      <w:r w:rsidRPr="00401713">
        <w:rPr>
          <w:rFonts w:ascii="Arial" w:hAnsi="Arial" w:cs="Arial"/>
          <w:i/>
          <w:iCs/>
        </w:rPr>
        <w:t>NKJV</w:t>
      </w:r>
    </w:p>
    <w:p w14:paraId="04FFBAED" w14:textId="77777777" w:rsidR="009D053F" w:rsidRPr="00F95B6A" w:rsidRDefault="009D053F" w:rsidP="009D053F">
      <w:pPr>
        <w:rPr>
          <w:rFonts w:ascii="Arial" w:hAnsi="Arial"/>
          <w:sz w:val="22"/>
        </w:rPr>
      </w:pPr>
    </w:p>
    <w:p w14:paraId="61B2C081" w14:textId="77777777" w:rsidR="009D053F" w:rsidRPr="00F95B6A" w:rsidRDefault="009D053F" w:rsidP="009D053F">
      <w:pPr>
        <w:jc w:val="both"/>
        <w:rPr>
          <w:rFonts w:ascii="Arial" w:hAnsi="Arial"/>
          <w:sz w:val="22"/>
        </w:rPr>
      </w:pPr>
      <w:r w:rsidRPr="00F95B6A">
        <w:rPr>
          <w:rFonts w:ascii="Arial" w:hAnsi="Arial"/>
          <w:sz w:val="22"/>
        </w:rPr>
        <w:t xml:space="preserve">When Chris disobeys his father by sneaking into the Quantum lab to look at the Professor’s latest invention, he has an accident that almost destroys the top secret work-in-progress.  Chris is mortified and doesn’t know what he’ll say to his father.  SUPERBOOK intervenes and takes our three heroes on a journey to witness Lucifer’s fall and transformation into Satan during a blistering heavenly battle.  After Satan has been cast to Earth, Chris, Joy and Gizmo are witness to the destruction of Adam and Eve’s perfect world in Eden due to their own disobedience. </w:t>
      </w:r>
      <w:r>
        <w:rPr>
          <w:rFonts w:ascii="Arial" w:hAnsi="Arial"/>
          <w:sz w:val="22"/>
        </w:rPr>
        <w:t xml:space="preserve">In a key scene, during the climax, God comes searching for Adam and Eve in the Garden. When he encounters them, and the snake, God hurls the serpent to the ground as it morphs into a legless, crawling creature. In this scene God asserts, </w:t>
      </w:r>
      <w:r w:rsidRPr="00A82C43">
        <w:rPr>
          <w:rFonts w:ascii="Arial" w:hAnsi="Arial"/>
          <w:i/>
          <w:sz w:val="22"/>
        </w:rPr>
        <w:t>“</w:t>
      </w:r>
      <w:r w:rsidRPr="00A82C43">
        <w:rPr>
          <w:rFonts w:ascii="Arial" w:hAnsi="Arial" w:cs="Arial"/>
          <w:i/>
        </w:rPr>
        <w:t xml:space="preserve">And I will put enmity between you and the woman, </w:t>
      </w:r>
      <w:proofErr w:type="gramStart"/>
      <w:r w:rsidRPr="00A82C43">
        <w:rPr>
          <w:rFonts w:ascii="Arial" w:hAnsi="Arial" w:cs="Arial"/>
          <w:i/>
        </w:rPr>
        <w:t>And</w:t>
      </w:r>
      <w:proofErr w:type="gramEnd"/>
      <w:r w:rsidRPr="00A82C43">
        <w:rPr>
          <w:rFonts w:ascii="Arial" w:hAnsi="Arial" w:cs="Arial"/>
          <w:i/>
        </w:rPr>
        <w:t xml:space="preserve"> between your seed and her Seed; He shall bruise your head, And you shall bruise His heel.”</w:t>
      </w:r>
      <w:r>
        <w:rPr>
          <w:rFonts w:ascii="Arial" w:hAnsi="Arial" w:cs="Arial"/>
        </w:rPr>
        <w:t xml:space="preserve"> – After Eden is locked away behind gates protected by an Angel. Adam and Eve are left outside, to face a life less than perfect. Super</w:t>
      </w:r>
      <w:r w:rsidRPr="00F95B6A">
        <w:rPr>
          <w:rFonts w:ascii="Arial" w:hAnsi="Arial"/>
          <w:sz w:val="22"/>
        </w:rPr>
        <w:t xml:space="preserve">book </w:t>
      </w:r>
      <w:r>
        <w:rPr>
          <w:rFonts w:ascii="Arial" w:hAnsi="Arial"/>
          <w:sz w:val="22"/>
        </w:rPr>
        <w:t xml:space="preserve">eventually </w:t>
      </w:r>
      <w:r w:rsidRPr="00F95B6A">
        <w:rPr>
          <w:rFonts w:ascii="Arial" w:hAnsi="Arial"/>
          <w:sz w:val="22"/>
        </w:rPr>
        <w:t>returns our kids home</w:t>
      </w:r>
      <w:r>
        <w:rPr>
          <w:rFonts w:ascii="Arial" w:hAnsi="Arial"/>
          <w:sz w:val="22"/>
        </w:rPr>
        <w:t>, but leaves them</w:t>
      </w:r>
      <w:r w:rsidRPr="00F95B6A">
        <w:rPr>
          <w:rFonts w:ascii="Arial" w:hAnsi="Arial"/>
          <w:sz w:val="22"/>
        </w:rPr>
        <w:t xml:space="preserve"> with an important message about God’s love and forgiveness.  Chris has come to understand that we’re all human and in our weakness we do things we shouldn’t. Although the Professor is disappointed in his son’s disobedience, he does love Chris and ultimately forgives him – but there are repercussions and Chris knows he will need to make amends for what’s occurred through his act of disobedience.</w:t>
      </w:r>
    </w:p>
    <w:p w14:paraId="21900DBA" w14:textId="77777777" w:rsidR="009D053F" w:rsidRPr="00F95B6A" w:rsidRDefault="009D053F" w:rsidP="009D053F">
      <w:pPr>
        <w:rPr>
          <w:rFonts w:ascii="Arial" w:hAnsi="Arial"/>
          <w:sz w:val="22"/>
        </w:rPr>
      </w:pPr>
    </w:p>
    <w:p w14:paraId="2E6B4B86" w14:textId="77777777" w:rsidR="009D053F" w:rsidRPr="00F95B6A" w:rsidRDefault="009D053F" w:rsidP="009D053F">
      <w:pPr>
        <w:rPr>
          <w:rFonts w:ascii="Arial" w:hAnsi="Arial"/>
          <w:sz w:val="22"/>
        </w:rPr>
      </w:pPr>
    </w:p>
    <w:p w14:paraId="653D1AEF" w14:textId="77777777" w:rsidR="009D053F" w:rsidRPr="00F95B6A" w:rsidRDefault="009D053F" w:rsidP="009D053F">
      <w:pPr>
        <w:rPr>
          <w:rFonts w:ascii="Arial" w:hAnsi="Arial"/>
          <w:sz w:val="22"/>
        </w:rPr>
      </w:pPr>
    </w:p>
    <w:p w14:paraId="743F390F" w14:textId="77777777" w:rsidR="009D053F" w:rsidRPr="00F95B6A" w:rsidRDefault="009D053F" w:rsidP="009D053F">
      <w:pPr>
        <w:rPr>
          <w:rFonts w:ascii="Arial" w:hAnsi="Arial"/>
          <w:sz w:val="22"/>
        </w:rPr>
      </w:pPr>
    </w:p>
    <w:p w14:paraId="387CE66A" w14:textId="77777777" w:rsidR="009D053F" w:rsidRDefault="009D053F" w:rsidP="009D053F">
      <w:pPr>
        <w:rPr>
          <w:rFonts w:ascii="Arial" w:hAnsi="Arial"/>
          <w:b/>
          <w:sz w:val="22"/>
        </w:rPr>
      </w:pPr>
    </w:p>
    <w:p w14:paraId="2AA054FD" w14:textId="77777777" w:rsidR="009D053F" w:rsidRDefault="009D053F" w:rsidP="009D053F">
      <w:pPr>
        <w:rPr>
          <w:rFonts w:ascii="Arial" w:hAnsi="Arial"/>
          <w:b/>
          <w:sz w:val="22"/>
        </w:rPr>
      </w:pPr>
    </w:p>
    <w:p w14:paraId="63E937A3"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 xml:space="preserve">#102: </w:t>
      </w:r>
      <w:r w:rsidRPr="00F95B6A">
        <w:rPr>
          <w:rFonts w:ascii="Arial" w:hAnsi="Arial"/>
          <w:b/>
          <w:sz w:val="22"/>
        </w:rPr>
        <w:t>The Ultimate Sacrifice (Abraham and Isaac)</w:t>
      </w:r>
    </w:p>
    <w:p w14:paraId="05085E3B"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Michael Merton</w:t>
      </w:r>
    </w:p>
    <w:p w14:paraId="2D13B422" w14:textId="77777777" w:rsidR="009D053F" w:rsidRPr="00F95B6A" w:rsidRDefault="009D053F" w:rsidP="009D053F">
      <w:pPr>
        <w:rPr>
          <w:rFonts w:ascii="Arial" w:hAnsi="Arial"/>
          <w:sz w:val="22"/>
        </w:rPr>
      </w:pPr>
      <w:r w:rsidRPr="00F95B6A">
        <w:rPr>
          <w:rFonts w:ascii="Arial" w:hAnsi="Arial"/>
          <w:sz w:val="22"/>
        </w:rPr>
        <w:t>Take Away</w:t>
      </w:r>
      <w:r>
        <w:rPr>
          <w:rFonts w:ascii="Arial" w:hAnsi="Arial"/>
          <w:sz w:val="22"/>
        </w:rPr>
        <w:t>:</w:t>
      </w:r>
      <w:r>
        <w:rPr>
          <w:rFonts w:ascii="Arial" w:hAnsi="Arial"/>
          <w:sz w:val="22"/>
        </w:rPr>
        <w:tab/>
        <w:t xml:space="preserve">Put God first above all else. </w:t>
      </w:r>
    </w:p>
    <w:p w14:paraId="67F246C1" w14:textId="77777777" w:rsidR="009D053F" w:rsidRPr="00F95B6A" w:rsidRDefault="009D053F" w:rsidP="009D053F">
      <w:pPr>
        <w:rPr>
          <w:rFonts w:ascii="Arial" w:hAnsi="Arial"/>
          <w:sz w:val="22"/>
        </w:rPr>
      </w:pPr>
    </w:p>
    <w:p w14:paraId="5491421D" w14:textId="77777777" w:rsidR="009D053F" w:rsidRPr="00F95B6A" w:rsidRDefault="009D053F" w:rsidP="009D053F">
      <w:pPr>
        <w:jc w:val="both"/>
        <w:rPr>
          <w:rFonts w:ascii="Arial" w:hAnsi="Arial"/>
          <w:sz w:val="22"/>
        </w:rPr>
      </w:pPr>
      <w:r w:rsidRPr="00F95B6A">
        <w:rPr>
          <w:rFonts w:ascii="Arial" w:hAnsi="Arial"/>
          <w:sz w:val="22"/>
        </w:rPr>
        <w:t xml:space="preserve">Chris has never been this excited.  His birthday gift is a </w:t>
      </w:r>
      <w:proofErr w:type="spellStart"/>
      <w:r w:rsidRPr="00F95B6A">
        <w:rPr>
          <w:rFonts w:ascii="Arial" w:hAnsi="Arial"/>
          <w:sz w:val="22"/>
        </w:rPr>
        <w:t>HoloStation</w:t>
      </w:r>
      <w:proofErr w:type="spellEnd"/>
      <w:r w:rsidRPr="00F95B6A">
        <w:rPr>
          <w:rFonts w:ascii="Arial" w:hAnsi="Arial"/>
          <w:sz w:val="22"/>
        </w:rPr>
        <w:t xml:space="preserve"> 4, the ultimate holographic gaming system!  It's so popular that there aren't enough to go around for all the kids who want one... such as the sick boy at the local hospital -- even the hospital is unable to pull strings to get him one.  Chris feels a twinge of guilt... but it takes SUPERBOOK’S ministrations to turn him around.  The </w:t>
      </w:r>
      <w:proofErr w:type="gramStart"/>
      <w:r w:rsidRPr="00F95B6A">
        <w:rPr>
          <w:rFonts w:ascii="Arial" w:hAnsi="Arial"/>
          <w:sz w:val="22"/>
        </w:rPr>
        <w:t>kids</w:t>
      </w:r>
      <w:proofErr w:type="gramEnd"/>
      <w:r w:rsidRPr="00F95B6A">
        <w:rPr>
          <w:rFonts w:ascii="Arial" w:hAnsi="Arial"/>
          <w:sz w:val="22"/>
        </w:rPr>
        <w:t xml:space="preserve"> journey to meet Abraham and his beloved son, Isaac, whom he was willing to sacrifice because it’s what God wants.  Abraham puts God first in his life, above everything else.  This has a profound effect on Chris, who returns home to donate his coveted </w:t>
      </w:r>
      <w:proofErr w:type="spellStart"/>
      <w:r w:rsidRPr="00F95B6A">
        <w:rPr>
          <w:rFonts w:ascii="Arial" w:hAnsi="Arial"/>
          <w:sz w:val="22"/>
        </w:rPr>
        <w:t>HoloStation</w:t>
      </w:r>
      <w:proofErr w:type="spellEnd"/>
      <w:r w:rsidRPr="00F95B6A">
        <w:rPr>
          <w:rFonts w:ascii="Arial" w:hAnsi="Arial"/>
          <w:sz w:val="22"/>
        </w:rPr>
        <w:t xml:space="preserve"> 4 to the little boy at the hospital.  He sacrifices what is important to him and does it because he knows it’s what God is asking him to</w:t>
      </w:r>
      <w:r>
        <w:rPr>
          <w:rFonts w:ascii="Arial" w:hAnsi="Arial"/>
          <w:sz w:val="22"/>
        </w:rPr>
        <w:t xml:space="preserve"> do.</w:t>
      </w:r>
    </w:p>
    <w:p w14:paraId="63A230DE" w14:textId="77777777" w:rsidR="009D053F" w:rsidRPr="00F95B6A" w:rsidRDefault="009D053F" w:rsidP="009D053F">
      <w:pPr>
        <w:rPr>
          <w:rFonts w:ascii="Arial" w:hAnsi="Arial"/>
          <w:sz w:val="22"/>
        </w:rPr>
      </w:pPr>
    </w:p>
    <w:p w14:paraId="6039A8C9" w14:textId="77777777" w:rsidR="009D053F" w:rsidRPr="00F95B6A" w:rsidRDefault="009D053F" w:rsidP="009D053F">
      <w:pPr>
        <w:rPr>
          <w:rFonts w:ascii="Arial" w:hAnsi="Arial"/>
          <w:sz w:val="22"/>
        </w:rPr>
      </w:pPr>
    </w:p>
    <w:p w14:paraId="1F0D15B1" w14:textId="77777777" w:rsidR="009D053F" w:rsidRPr="00F95B6A" w:rsidRDefault="009D053F" w:rsidP="009D053F">
      <w:pPr>
        <w:rPr>
          <w:rFonts w:ascii="Arial" w:hAnsi="Arial"/>
          <w:sz w:val="22"/>
        </w:rPr>
      </w:pPr>
    </w:p>
    <w:p w14:paraId="5405E5A4"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#103: “</w:t>
      </w:r>
      <w:r w:rsidRPr="00F95B6A">
        <w:rPr>
          <w:rFonts w:ascii="Arial" w:hAnsi="Arial"/>
          <w:b/>
          <w:sz w:val="22"/>
        </w:rPr>
        <w:t>A Quest to Forgiveness</w:t>
      </w:r>
      <w:r>
        <w:rPr>
          <w:rFonts w:ascii="Arial" w:hAnsi="Arial"/>
          <w:b/>
          <w:sz w:val="22"/>
        </w:rPr>
        <w:t>”</w:t>
      </w:r>
      <w:r w:rsidRPr="00F95B6A">
        <w:rPr>
          <w:rFonts w:ascii="Arial" w:hAnsi="Arial"/>
          <w:b/>
          <w:sz w:val="22"/>
        </w:rPr>
        <w:t xml:space="preserve"> (Jacob and Esau)</w:t>
      </w:r>
    </w:p>
    <w:p w14:paraId="0147A337"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 xml:space="preserve">David </w:t>
      </w:r>
      <w:proofErr w:type="spellStart"/>
      <w:r w:rsidRPr="00F95B6A">
        <w:rPr>
          <w:rFonts w:ascii="Arial" w:hAnsi="Arial"/>
          <w:sz w:val="22"/>
        </w:rPr>
        <w:t>Ehrman</w:t>
      </w:r>
      <w:proofErr w:type="spellEnd"/>
    </w:p>
    <w:p w14:paraId="344D3844" w14:textId="5C58383D" w:rsidR="009D053F" w:rsidRPr="00F95B6A" w:rsidRDefault="009D053F" w:rsidP="009D053F">
      <w:pPr>
        <w:rPr>
          <w:rFonts w:ascii="Arial" w:hAnsi="Arial"/>
          <w:sz w:val="22"/>
        </w:rPr>
      </w:pPr>
      <w:r w:rsidRPr="00F95B6A">
        <w:rPr>
          <w:rFonts w:ascii="Arial" w:hAnsi="Arial"/>
          <w:sz w:val="22"/>
        </w:rPr>
        <w:t>Take Away:</w:t>
      </w:r>
      <w:r w:rsidRPr="00F95B6A">
        <w:rPr>
          <w:rFonts w:ascii="Arial" w:hAnsi="Arial"/>
          <w:sz w:val="22"/>
        </w:rPr>
        <w:tab/>
        <w:t>If you have wronged a brother or</w:t>
      </w:r>
      <w:r w:rsidR="00D2745F">
        <w:rPr>
          <w:rFonts w:ascii="Arial" w:hAnsi="Arial"/>
          <w:sz w:val="22"/>
        </w:rPr>
        <w:t xml:space="preserve"> sister you need to, no matter </w:t>
      </w:r>
      <w:r w:rsidRPr="00F95B6A">
        <w:rPr>
          <w:rFonts w:ascii="Arial" w:hAnsi="Arial"/>
          <w:sz w:val="22"/>
        </w:rPr>
        <w:t>how hard it may be, ask forgiveness and make up.</w:t>
      </w:r>
    </w:p>
    <w:p w14:paraId="117466E4" w14:textId="77777777" w:rsidR="009D053F" w:rsidRPr="00F95B6A" w:rsidRDefault="009D053F" w:rsidP="009D053F">
      <w:pPr>
        <w:jc w:val="both"/>
        <w:rPr>
          <w:rFonts w:ascii="Arial" w:hAnsi="Arial"/>
          <w:sz w:val="22"/>
        </w:rPr>
      </w:pPr>
      <w:r w:rsidRPr="00F95B6A">
        <w:rPr>
          <w:rFonts w:ascii="Arial" w:hAnsi="Arial"/>
          <w:sz w:val="22"/>
        </w:rPr>
        <w:t>In the Quantum yard, during a spirited water fight, Joy accidentally gets Gizmo's inner workings wet and he fritzes out, suddenly believing he belongs to Joy.  Chris can’t seem to correct the problem and is furious with Joy, saying he'll never forgive her.  SUPERBOOK intercedes and whisks the kids back to the days of Jacob and Esau.  The two brothers compete over many things, but when Esau gives up his birthright and Jacob tricks his father out of a blessing they become estranged for many years thereafter.  Chris and Joy witness the animosity between the two brothers and the separation it has caused them for years.  Chris begins to think about his own unforgiving attitude with Joy.  When Jacob finally goes to Esau and his brother finds it in his heart to forgive Jacob, Chris takes the cue and forgives Joy as well.  The two are best friends once again. And they work together to repair Gizmo’s still-comical malfunctioning microchip.</w:t>
      </w:r>
    </w:p>
    <w:p w14:paraId="399C042B" w14:textId="77777777" w:rsidR="009D053F" w:rsidRPr="00F95B6A" w:rsidRDefault="009D053F" w:rsidP="009D053F">
      <w:pPr>
        <w:rPr>
          <w:rFonts w:ascii="Arial" w:hAnsi="Arial"/>
          <w:sz w:val="22"/>
        </w:rPr>
      </w:pPr>
    </w:p>
    <w:p w14:paraId="3158C4D2" w14:textId="77777777" w:rsidR="009D053F" w:rsidRPr="00F95B6A" w:rsidRDefault="009D053F" w:rsidP="009D053F">
      <w:pPr>
        <w:rPr>
          <w:rFonts w:ascii="Arial" w:hAnsi="Arial"/>
          <w:sz w:val="22"/>
        </w:rPr>
      </w:pPr>
    </w:p>
    <w:p w14:paraId="35836A55" w14:textId="77777777" w:rsidR="009D053F" w:rsidRDefault="009D053F" w:rsidP="009D053F">
      <w:pPr>
        <w:rPr>
          <w:rFonts w:ascii="Arial" w:hAnsi="Arial"/>
          <w:b/>
          <w:sz w:val="22"/>
        </w:rPr>
      </w:pPr>
    </w:p>
    <w:p w14:paraId="0D9301A5" w14:textId="77777777" w:rsidR="009D053F" w:rsidRDefault="009D053F" w:rsidP="009D053F">
      <w:pPr>
        <w:rPr>
          <w:rFonts w:ascii="Arial" w:hAnsi="Arial"/>
          <w:b/>
          <w:sz w:val="22"/>
        </w:rPr>
      </w:pPr>
    </w:p>
    <w:p w14:paraId="5BB2C459" w14:textId="77777777" w:rsidR="009D053F" w:rsidRPr="00F95B6A" w:rsidRDefault="009D053F" w:rsidP="009D053F">
      <w:pPr>
        <w:rPr>
          <w:rFonts w:ascii="Arial" w:hAnsi="Arial"/>
          <w:b/>
          <w:sz w:val="22"/>
        </w:rPr>
      </w:pPr>
      <w:r w:rsidRPr="00F95B6A">
        <w:rPr>
          <w:rFonts w:ascii="Arial" w:hAnsi="Arial"/>
          <w:b/>
          <w:sz w:val="22"/>
        </w:rPr>
        <w:t>Episode 04:</w:t>
      </w:r>
      <w:r w:rsidRPr="00F95B6A">
        <w:rPr>
          <w:rFonts w:ascii="Arial" w:hAnsi="Arial"/>
          <w:b/>
          <w:sz w:val="22"/>
        </w:rPr>
        <w:tab/>
      </w:r>
      <w:r>
        <w:rPr>
          <w:rFonts w:ascii="Arial" w:hAnsi="Arial"/>
          <w:b/>
          <w:sz w:val="22"/>
        </w:rPr>
        <w:t>Let My People Go</w:t>
      </w:r>
      <w:r w:rsidRPr="00F95B6A">
        <w:rPr>
          <w:rFonts w:ascii="Arial" w:hAnsi="Arial"/>
          <w:b/>
          <w:sz w:val="22"/>
        </w:rPr>
        <w:t xml:space="preserve"> (Moses and the Exodus)</w:t>
      </w:r>
    </w:p>
    <w:p w14:paraId="74236704"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r>
      <w:proofErr w:type="spellStart"/>
      <w:r w:rsidRPr="00F95B6A">
        <w:rPr>
          <w:rFonts w:ascii="Arial" w:hAnsi="Arial"/>
          <w:sz w:val="22"/>
        </w:rPr>
        <w:t>Cydne</w:t>
      </w:r>
      <w:proofErr w:type="spellEnd"/>
      <w:r w:rsidRPr="00F95B6A">
        <w:rPr>
          <w:rFonts w:ascii="Arial" w:hAnsi="Arial"/>
          <w:sz w:val="22"/>
        </w:rPr>
        <w:t xml:space="preserve"> Clark and </w:t>
      </w:r>
      <w:proofErr w:type="spellStart"/>
      <w:r w:rsidRPr="00F95B6A">
        <w:rPr>
          <w:rFonts w:ascii="Arial" w:hAnsi="Arial"/>
          <w:sz w:val="22"/>
        </w:rPr>
        <w:t>Granat</w:t>
      </w:r>
      <w:proofErr w:type="spellEnd"/>
    </w:p>
    <w:p w14:paraId="0D33F8BF" w14:textId="77777777" w:rsidR="009D053F" w:rsidRPr="00F95B6A" w:rsidRDefault="009D053F" w:rsidP="009D053F">
      <w:pPr>
        <w:rPr>
          <w:rFonts w:ascii="Arial" w:hAnsi="Arial"/>
          <w:sz w:val="22"/>
        </w:rPr>
      </w:pPr>
      <w:r w:rsidRPr="00F95B6A">
        <w:rPr>
          <w:rFonts w:ascii="Arial" w:hAnsi="Arial"/>
          <w:sz w:val="22"/>
        </w:rPr>
        <w:t>Take Away:</w:t>
      </w:r>
      <w:r w:rsidRPr="00F95B6A">
        <w:rPr>
          <w:rFonts w:ascii="Arial" w:hAnsi="Arial"/>
          <w:sz w:val="22"/>
        </w:rPr>
        <w:tab/>
        <w:t>God sometimes chooses someone who may seem the least likely choice for a task, but they are the actually the one who will carry it out the best.</w:t>
      </w:r>
    </w:p>
    <w:p w14:paraId="1DDA6745" w14:textId="77777777" w:rsidR="009D053F" w:rsidRPr="00F95B6A" w:rsidRDefault="009D053F" w:rsidP="009D053F">
      <w:pPr>
        <w:jc w:val="both"/>
        <w:rPr>
          <w:rFonts w:ascii="Arial" w:hAnsi="Arial"/>
          <w:sz w:val="22"/>
        </w:rPr>
      </w:pPr>
      <w:r w:rsidRPr="00F95B6A">
        <w:rPr>
          <w:rFonts w:ascii="Arial" w:hAnsi="Arial"/>
          <w:sz w:val="22"/>
        </w:rPr>
        <w:t>On a</w:t>
      </w:r>
      <w:r>
        <w:rPr>
          <w:rFonts w:ascii="Arial" w:hAnsi="Arial"/>
          <w:sz w:val="22"/>
        </w:rPr>
        <w:t xml:space="preserve"> lazy afternoon, Chris Joy and Gizmo are hanging out in the lab recalling the great adventures they’ve had with Superbook.  This prompts Gizmo to question whether they’ve yet experienced THE GREATEST Bible story of all time!  In answer to his question, Superbook whisks the kids away to </w:t>
      </w:r>
      <w:r w:rsidRPr="00F95B6A">
        <w:rPr>
          <w:rFonts w:ascii="Arial" w:hAnsi="Arial"/>
          <w:sz w:val="22"/>
        </w:rPr>
        <w:t xml:space="preserve">meet Moses </w:t>
      </w:r>
      <w:r>
        <w:rPr>
          <w:rFonts w:ascii="Arial" w:hAnsi="Arial"/>
          <w:sz w:val="22"/>
        </w:rPr>
        <w:t>as he is chosen by God to free the Israelites from their bondage in Egypt. During</w:t>
      </w:r>
      <w:r w:rsidRPr="00F95B6A">
        <w:rPr>
          <w:rFonts w:ascii="Arial" w:hAnsi="Arial"/>
          <w:sz w:val="22"/>
        </w:rPr>
        <w:t xml:space="preserve"> the course of the adventure, our young heroes make it through the plagues, the Exodus from Egypt, and ultimately to the parting of </w:t>
      </w:r>
      <w:r>
        <w:rPr>
          <w:rFonts w:ascii="Arial" w:hAnsi="Arial"/>
          <w:sz w:val="22"/>
        </w:rPr>
        <w:t>the Red Sea. When the kids return home, they know they have seen God’s awesome power at work and believe it must be the greatest bible story ever.  At first they are a bit disheartened, believing that if that was THE best, most important bible story of all time, then what have they got left to look forward to?  However, they quickly perk up when they realize there are hundreds more stories to visit and each one will have it’s own unique appeal and adventure</w:t>
      </w:r>
      <w:r w:rsidRPr="00F95B6A">
        <w:rPr>
          <w:rFonts w:ascii="Arial" w:hAnsi="Arial"/>
          <w:sz w:val="22"/>
        </w:rPr>
        <w:t xml:space="preserve">. </w:t>
      </w:r>
    </w:p>
    <w:p w14:paraId="5EB8782A" w14:textId="77777777" w:rsidR="009D053F" w:rsidRPr="00F95B6A" w:rsidRDefault="009D053F" w:rsidP="009D053F">
      <w:pPr>
        <w:rPr>
          <w:rFonts w:ascii="Arial" w:hAnsi="Arial"/>
          <w:sz w:val="22"/>
        </w:rPr>
      </w:pPr>
    </w:p>
    <w:p w14:paraId="65E6C2A4" w14:textId="77777777" w:rsidR="009D053F" w:rsidRPr="00F95B6A" w:rsidRDefault="009D053F" w:rsidP="009D053F">
      <w:pPr>
        <w:rPr>
          <w:rFonts w:ascii="Arial" w:hAnsi="Arial"/>
          <w:sz w:val="22"/>
        </w:rPr>
      </w:pPr>
    </w:p>
    <w:p w14:paraId="60C5F02F" w14:textId="77777777" w:rsidR="009D053F" w:rsidRPr="00F95B6A" w:rsidRDefault="009D053F" w:rsidP="009D053F">
      <w:pPr>
        <w:rPr>
          <w:rFonts w:ascii="Arial" w:hAnsi="Arial"/>
          <w:sz w:val="22"/>
        </w:rPr>
      </w:pPr>
    </w:p>
    <w:p w14:paraId="249C166A"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“1</w:t>
      </w:r>
      <w:r w:rsidRPr="00F95B6A">
        <w:rPr>
          <w:rFonts w:ascii="Arial" w:hAnsi="Arial"/>
          <w:b/>
          <w:sz w:val="22"/>
        </w:rPr>
        <w:t>05</w:t>
      </w:r>
      <w:r>
        <w:rPr>
          <w:rFonts w:ascii="Arial" w:hAnsi="Arial"/>
          <w:b/>
          <w:sz w:val="22"/>
        </w:rPr>
        <w:t xml:space="preserve">”: “Laws of the Land” </w:t>
      </w:r>
      <w:r w:rsidRPr="00F95B6A">
        <w:rPr>
          <w:rFonts w:ascii="Arial" w:hAnsi="Arial"/>
          <w:b/>
          <w:sz w:val="22"/>
        </w:rPr>
        <w:t>(Ten Commandments)</w:t>
      </w:r>
    </w:p>
    <w:p w14:paraId="1314A419"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r>
      <w:proofErr w:type="spellStart"/>
      <w:r w:rsidRPr="00F95B6A">
        <w:rPr>
          <w:rFonts w:ascii="Arial" w:hAnsi="Arial"/>
          <w:sz w:val="22"/>
        </w:rPr>
        <w:t>Cydne</w:t>
      </w:r>
      <w:proofErr w:type="spellEnd"/>
      <w:r w:rsidRPr="00F95B6A">
        <w:rPr>
          <w:rFonts w:ascii="Arial" w:hAnsi="Arial"/>
          <w:sz w:val="22"/>
        </w:rPr>
        <w:t xml:space="preserve"> Clark and Steve </w:t>
      </w:r>
      <w:proofErr w:type="spellStart"/>
      <w:r w:rsidRPr="00F95B6A">
        <w:rPr>
          <w:rFonts w:ascii="Arial" w:hAnsi="Arial"/>
          <w:sz w:val="22"/>
        </w:rPr>
        <w:t>Granat</w:t>
      </w:r>
      <w:proofErr w:type="spellEnd"/>
    </w:p>
    <w:p w14:paraId="19E8006B" w14:textId="77777777" w:rsidR="009D053F" w:rsidRPr="00F95B6A" w:rsidRDefault="009D053F" w:rsidP="009D053F">
      <w:pPr>
        <w:rPr>
          <w:rFonts w:ascii="Arial" w:hAnsi="Arial"/>
          <w:sz w:val="22"/>
        </w:rPr>
      </w:pPr>
      <w:r w:rsidRPr="00F95B6A">
        <w:rPr>
          <w:rFonts w:ascii="Arial" w:hAnsi="Arial"/>
          <w:sz w:val="22"/>
        </w:rPr>
        <w:t>Take Away:</w:t>
      </w:r>
      <w:r w:rsidRPr="00F95B6A">
        <w:rPr>
          <w:rFonts w:ascii="Arial" w:hAnsi="Arial"/>
          <w:sz w:val="22"/>
        </w:rPr>
        <w:tab/>
        <w:t>God’s rules ar</w:t>
      </w:r>
      <w:r>
        <w:rPr>
          <w:rFonts w:ascii="Arial" w:hAnsi="Arial"/>
          <w:sz w:val="22"/>
        </w:rPr>
        <w:t>e there to help and protect us.</w:t>
      </w:r>
    </w:p>
    <w:p w14:paraId="7464B839" w14:textId="77777777" w:rsidR="009D053F" w:rsidRPr="00F95B6A" w:rsidRDefault="009D053F" w:rsidP="009D053F">
      <w:pPr>
        <w:jc w:val="both"/>
        <w:rPr>
          <w:rFonts w:ascii="Arial" w:hAnsi="Arial"/>
          <w:sz w:val="22"/>
        </w:rPr>
      </w:pPr>
      <w:r w:rsidRPr="00F95B6A">
        <w:rPr>
          <w:rFonts w:ascii="Arial" w:hAnsi="Arial"/>
          <w:sz w:val="22"/>
        </w:rPr>
        <w:t xml:space="preserve">The Quantum family along with Joy and Gizmo are enjoying a family camp out when Chris secretly decides it’ll be more adventurous to ignore the rules laid down by his parents and the park ranger. His flagrant disregard gets him, Gizmo and Joy trapped in a dark cave.  SUPERBOOK whisks the kids back to a time when the Israelites were facing their own challenges regarding rules and laws.  The adventure revolves around the Israelites who are left with Aaron, when Moses ascends the mountain to confer with God.  Left without rules, some of the Israelites descend into moral chaos and our heroes are caught in the middle of their “lawless” </w:t>
      </w:r>
      <w:proofErr w:type="gramStart"/>
      <w:r w:rsidRPr="00F95B6A">
        <w:rPr>
          <w:rFonts w:ascii="Arial" w:hAnsi="Arial"/>
          <w:sz w:val="22"/>
        </w:rPr>
        <w:t>pursuits which</w:t>
      </w:r>
      <w:proofErr w:type="gramEnd"/>
      <w:r w:rsidRPr="00F95B6A">
        <w:rPr>
          <w:rFonts w:ascii="Arial" w:hAnsi="Arial"/>
          <w:sz w:val="22"/>
        </w:rPr>
        <w:t xml:space="preserve"> threaten to destroy the harmony of the camp.  When Moses descends with the 10 Commandments, Chris receives an impactful reminder about the importance of following rules and laws.  </w:t>
      </w:r>
      <w:proofErr w:type="gramStart"/>
      <w:r w:rsidRPr="00F95B6A">
        <w:rPr>
          <w:rFonts w:ascii="Arial" w:hAnsi="Arial"/>
          <w:sz w:val="22"/>
        </w:rPr>
        <w:t>The Ten Commandments have been provided by a loving God for the good of His people</w:t>
      </w:r>
      <w:proofErr w:type="gramEnd"/>
      <w:r w:rsidRPr="00F95B6A">
        <w:rPr>
          <w:rFonts w:ascii="Arial" w:hAnsi="Arial"/>
          <w:sz w:val="22"/>
        </w:rPr>
        <w:t>.  When Superbook returns the kids to the cave, Chris’s newfound appreciation for the rules of the forest, help create a happy ending to this Quantum family campout.</w:t>
      </w:r>
    </w:p>
    <w:p w14:paraId="56FC5B1E" w14:textId="77777777" w:rsidR="009D053F" w:rsidRPr="00F95B6A" w:rsidRDefault="009D053F" w:rsidP="009D053F">
      <w:pPr>
        <w:rPr>
          <w:rFonts w:ascii="Arial" w:hAnsi="Arial"/>
          <w:sz w:val="22"/>
        </w:rPr>
      </w:pPr>
    </w:p>
    <w:p w14:paraId="2A4063D8" w14:textId="77777777" w:rsidR="009D053F" w:rsidRPr="00F95B6A" w:rsidRDefault="009D053F" w:rsidP="009D053F">
      <w:pPr>
        <w:rPr>
          <w:rFonts w:ascii="Arial" w:hAnsi="Arial"/>
          <w:sz w:val="22"/>
        </w:rPr>
      </w:pPr>
    </w:p>
    <w:p w14:paraId="03431610" w14:textId="77777777" w:rsidR="009D053F" w:rsidRDefault="009D053F" w:rsidP="009D053F">
      <w:pPr>
        <w:rPr>
          <w:rFonts w:ascii="Arial" w:hAnsi="Arial"/>
          <w:b/>
          <w:sz w:val="22"/>
        </w:rPr>
      </w:pPr>
    </w:p>
    <w:p w14:paraId="3FB206F4" w14:textId="77777777" w:rsidR="009D053F" w:rsidRDefault="009D053F" w:rsidP="009D053F">
      <w:pPr>
        <w:rPr>
          <w:rFonts w:ascii="Arial" w:hAnsi="Arial"/>
          <w:b/>
          <w:sz w:val="22"/>
        </w:rPr>
      </w:pPr>
    </w:p>
    <w:p w14:paraId="2BC19FC0"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#106: “</w:t>
      </w:r>
      <w:r w:rsidRPr="00F95B6A">
        <w:rPr>
          <w:rFonts w:ascii="Arial" w:hAnsi="Arial"/>
          <w:b/>
          <w:sz w:val="22"/>
        </w:rPr>
        <w:t>A Giant Adventure</w:t>
      </w:r>
      <w:r>
        <w:rPr>
          <w:rFonts w:ascii="Arial" w:hAnsi="Arial"/>
          <w:b/>
          <w:sz w:val="22"/>
        </w:rPr>
        <w:t>”</w:t>
      </w:r>
      <w:r w:rsidRPr="00F95B6A">
        <w:rPr>
          <w:rFonts w:ascii="Arial" w:hAnsi="Arial"/>
          <w:b/>
          <w:sz w:val="22"/>
        </w:rPr>
        <w:t xml:space="preserve"> (David and Goliath/aka Pilot Episode)</w:t>
      </w:r>
    </w:p>
    <w:p w14:paraId="3E1A62D0"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 xml:space="preserve">Brian Cochran, Sean Gaffney, </w:t>
      </w:r>
      <w:proofErr w:type="gramStart"/>
      <w:r w:rsidRPr="00F95B6A">
        <w:rPr>
          <w:rFonts w:ascii="Arial" w:hAnsi="Arial"/>
          <w:sz w:val="22"/>
        </w:rPr>
        <w:t>Sean</w:t>
      </w:r>
      <w:proofErr w:type="gramEnd"/>
      <w:r w:rsidRPr="00F95B6A">
        <w:rPr>
          <w:rFonts w:ascii="Arial" w:hAnsi="Arial"/>
          <w:sz w:val="22"/>
        </w:rPr>
        <w:t xml:space="preserve"> Roche</w:t>
      </w:r>
    </w:p>
    <w:p w14:paraId="154DAC24" w14:textId="77777777" w:rsidR="009D053F" w:rsidRPr="00F95B6A" w:rsidRDefault="009D053F" w:rsidP="009D053F">
      <w:pPr>
        <w:jc w:val="both"/>
        <w:rPr>
          <w:rFonts w:ascii="Arial" w:hAnsi="Arial"/>
        </w:rPr>
      </w:pPr>
      <w:r w:rsidRPr="00F95B6A">
        <w:rPr>
          <w:rFonts w:ascii="Arial" w:hAnsi="Arial"/>
          <w:sz w:val="22"/>
        </w:rPr>
        <w:t>Take Away</w:t>
      </w:r>
      <w:r>
        <w:rPr>
          <w:rFonts w:ascii="Arial" w:hAnsi="Arial"/>
          <w:sz w:val="22"/>
        </w:rPr>
        <w:t xml:space="preserve">: </w:t>
      </w:r>
      <w:r w:rsidRPr="00F95B6A">
        <w:rPr>
          <w:rFonts w:ascii="Arial" w:hAnsi="Arial"/>
        </w:rPr>
        <w:t>When God is on your side there is nothing you can’t achieve.</w:t>
      </w:r>
    </w:p>
    <w:p w14:paraId="5FD1AE1A" w14:textId="77777777" w:rsidR="009D053F" w:rsidRPr="00F95B6A" w:rsidRDefault="009D053F" w:rsidP="009D053F">
      <w:pPr>
        <w:jc w:val="both"/>
        <w:rPr>
          <w:rFonts w:ascii="Arial" w:hAnsi="Arial"/>
        </w:rPr>
      </w:pPr>
      <w:r w:rsidRPr="00F95B6A">
        <w:rPr>
          <w:rFonts w:ascii="Arial" w:hAnsi="Arial"/>
        </w:rPr>
        <w:t xml:space="preserve">During a school band audition, Chris loses the courage to play his guitar in front of the crowd.  Superbook whisks the kids off to meet another youngster who had to face his own “goliath” in a moment of crisis.  Chris, Joy and Gizmo befriend the young David, who is taking bread to his brothers, who are on the front lines, fighting the Philistines.  Because David is small, everyone laughs when he says he will face the Israelite’s fiercest enemy – Goliath, the Giant of Gath.  David is ultimately able to slay the giant because God is on his side in this battle.  Chris realizes that if he faces his own “goliath” (playing before a live crowd) and plays for God, there is no way he can’t win!  Superbook whisks the </w:t>
      </w:r>
      <w:proofErr w:type="gramStart"/>
      <w:r w:rsidRPr="00F95B6A">
        <w:rPr>
          <w:rFonts w:ascii="Arial" w:hAnsi="Arial"/>
        </w:rPr>
        <w:t>kids</w:t>
      </w:r>
      <w:proofErr w:type="gramEnd"/>
      <w:r w:rsidRPr="00F95B6A">
        <w:rPr>
          <w:rFonts w:ascii="Arial" w:hAnsi="Arial"/>
        </w:rPr>
        <w:t xml:space="preserve"> home and Chris is able to ace the audition and earn the position in the band. - When God is on your side there is nothing you can’t achieve.</w:t>
      </w:r>
    </w:p>
    <w:p w14:paraId="0A111129" w14:textId="77777777" w:rsidR="009D053F" w:rsidRPr="00F95B6A" w:rsidRDefault="009D053F" w:rsidP="009D053F">
      <w:pPr>
        <w:rPr>
          <w:rFonts w:ascii="Arial" w:hAnsi="Arial"/>
          <w:sz w:val="22"/>
        </w:rPr>
      </w:pPr>
    </w:p>
    <w:p w14:paraId="4BCC1315" w14:textId="77777777" w:rsidR="009D053F" w:rsidRPr="00F95B6A" w:rsidRDefault="009D053F" w:rsidP="009D053F">
      <w:pPr>
        <w:rPr>
          <w:rFonts w:ascii="Arial" w:hAnsi="Arial"/>
          <w:sz w:val="22"/>
        </w:rPr>
      </w:pPr>
    </w:p>
    <w:p w14:paraId="6F04E784"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#107:  “</w:t>
      </w:r>
      <w:r w:rsidRPr="00F95B6A">
        <w:rPr>
          <w:rFonts w:ascii="Arial" w:hAnsi="Arial"/>
          <w:b/>
          <w:sz w:val="22"/>
        </w:rPr>
        <w:t>ROAR!</w:t>
      </w:r>
      <w:r>
        <w:rPr>
          <w:rFonts w:ascii="Arial" w:hAnsi="Arial"/>
          <w:b/>
          <w:sz w:val="22"/>
        </w:rPr>
        <w:t xml:space="preserve">” </w:t>
      </w:r>
      <w:r w:rsidRPr="00F95B6A">
        <w:rPr>
          <w:rFonts w:ascii="Arial" w:hAnsi="Arial"/>
          <w:b/>
          <w:sz w:val="22"/>
        </w:rPr>
        <w:t xml:space="preserve"> (Daniel and the Lion’s den)</w:t>
      </w:r>
    </w:p>
    <w:p w14:paraId="2A329975"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Mark Steele</w:t>
      </w:r>
    </w:p>
    <w:p w14:paraId="7235E38F" w14:textId="77777777" w:rsidR="009D053F" w:rsidRPr="00F95B6A" w:rsidRDefault="009D053F" w:rsidP="009D053F">
      <w:pPr>
        <w:rPr>
          <w:rFonts w:ascii="Arial" w:hAnsi="Arial"/>
          <w:sz w:val="22"/>
        </w:rPr>
      </w:pPr>
      <w:r w:rsidRPr="00F95B6A">
        <w:rPr>
          <w:rFonts w:ascii="Arial" w:hAnsi="Arial"/>
          <w:sz w:val="22"/>
        </w:rPr>
        <w:t>Take Away:</w:t>
      </w:r>
      <w:r w:rsidRPr="00F95B6A">
        <w:rPr>
          <w:rFonts w:ascii="Arial" w:hAnsi="Arial"/>
          <w:sz w:val="22"/>
        </w:rPr>
        <w:tab/>
        <w:t>You should stand for what is right (</w:t>
      </w:r>
      <w:r>
        <w:rPr>
          <w:rFonts w:ascii="Arial" w:hAnsi="Arial"/>
          <w:sz w:val="22"/>
        </w:rPr>
        <w:t xml:space="preserve">and for what you believe in) no </w:t>
      </w:r>
      <w:r w:rsidRPr="00F95B6A">
        <w:rPr>
          <w:rFonts w:ascii="Arial" w:hAnsi="Arial"/>
          <w:sz w:val="22"/>
        </w:rPr>
        <w:t>matter how difficult it may seem.</w:t>
      </w:r>
    </w:p>
    <w:p w14:paraId="1867DEC9" w14:textId="77777777" w:rsidR="009D053F" w:rsidRPr="00F95B6A" w:rsidRDefault="009D053F" w:rsidP="009D053F">
      <w:pPr>
        <w:jc w:val="both"/>
        <w:rPr>
          <w:rFonts w:ascii="Arial" w:hAnsi="Arial"/>
          <w:sz w:val="22"/>
        </w:rPr>
      </w:pPr>
      <w:r w:rsidRPr="00F95B6A">
        <w:rPr>
          <w:rFonts w:ascii="Arial" w:hAnsi="Arial"/>
          <w:sz w:val="22"/>
        </w:rPr>
        <w:t xml:space="preserve">Chris is morally challenged, “to do the right thing,” when </w:t>
      </w:r>
      <w:proofErr w:type="gramStart"/>
      <w:r w:rsidRPr="00F95B6A">
        <w:rPr>
          <w:rFonts w:ascii="Arial" w:hAnsi="Arial"/>
          <w:sz w:val="22"/>
        </w:rPr>
        <w:t>a smaller boy is harassed by bullies at the skateboard park</w:t>
      </w:r>
      <w:proofErr w:type="gramEnd"/>
      <w:r w:rsidRPr="00F95B6A">
        <w:rPr>
          <w:rFonts w:ascii="Arial" w:hAnsi="Arial"/>
          <w:sz w:val="22"/>
        </w:rPr>
        <w:t xml:space="preserve">.  SUPERBOOK whisks the kids off to an adventure where they meet Daniel and King Darius, as an edict is struck saying that no one shall worship anyone but the king, at the risk of death.  Daniel is a spiritual man, and when his faith is challenged in this way, he never backs down for an instance. He does what he knows in his heart is the right thing to do. The kids’ are stunned to watch as Daniel prays before an open window for all to witness.  This action gets him hauled off and thrown into the </w:t>
      </w:r>
      <w:ins w:id="1" w:author="CBN Digital" w:date="2009-03-11T22:13:00Z">
        <w:r w:rsidRPr="00F95B6A">
          <w:rPr>
            <w:rFonts w:ascii="Arial" w:hAnsi="Arial"/>
            <w:sz w:val="22"/>
          </w:rPr>
          <w:t>l</w:t>
        </w:r>
      </w:ins>
      <w:r w:rsidRPr="00F95B6A">
        <w:rPr>
          <w:rFonts w:ascii="Arial" w:hAnsi="Arial"/>
          <w:sz w:val="22"/>
        </w:rPr>
        <w:t>ion pit.  Our heroes try to do what they can but when it seems all is lost, God intervenes and Daniel is saved.  As a result, the King has an epiphany and commands all to now worship Daniel’s one true God.  Chris understands that because Daniel had the courage to do what was right, he changed the people around him.  When Superbook returns the kids to the skateboard park, Chris now has the inner strength to stand up for what he knows is right, where the younger boy and the bully are concerned.  When you do what’s right, God is your protector.</w:t>
      </w:r>
    </w:p>
    <w:p w14:paraId="63DA85FB" w14:textId="77777777" w:rsidR="009D053F" w:rsidRPr="00F95B6A" w:rsidRDefault="009D053F" w:rsidP="009D053F">
      <w:pPr>
        <w:rPr>
          <w:rFonts w:ascii="Arial" w:hAnsi="Arial"/>
          <w:sz w:val="22"/>
        </w:rPr>
      </w:pPr>
    </w:p>
    <w:p w14:paraId="5152DA87" w14:textId="77777777" w:rsidR="009D053F" w:rsidRPr="00F95B6A" w:rsidRDefault="009D053F" w:rsidP="009D053F">
      <w:pPr>
        <w:rPr>
          <w:rFonts w:ascii="Arial" w:hAnsi="Arial"/>
          <w:sz w:val="22"/>
        </w:rPr>
      </w:pPr>
    </w:p>
    <w:p w14:paraId="72965FE8" w14:textId="77777777" w:rsidR="009D053F" w:rsidRDefault="009D053F" w:rsidP="009D053F">
      <w:pPr>
        <w:rPr>
          <w:rFonts w:ascii="Arial" w:hAnsi="Arial"/>
          <w:b/>
          <w:sz w:val="22"/>
        </w:rPr>
      </w:pPr>
    </w:p>
    <w:p w14:paraId="0DEA3295" w14:textId="77777777" w:rsidR="009D053F" w:rsidRDefault="009D053F" w:rsidP="009D053F">
      <w:pPr>
        <w:rPr>
          <w:rFonts w:ascii="Arial" w:hAnsi="Arial"/>
          <w:b/>
          <w:sz w:val="22"/>
        </w:rPr>
      </w:pPr>
    </w:p>
    <w:p w14:paraId="6CA335CC" w14:textId="77777777" w:rsidR="009D053F" w:rsidRDefault="009D053F" w:rsidP="009D053F">
      <w:pPr>
        <w:rPr>
          <w:rFonts w:ascii="Arial" w:hAnsi="Arial"/>
          <w:b/>
          <w:sz w:val="22"/>
        </w:rPr>
      </w:pPr>
    </w:p>
    <w:p w14:paraId="4C53D1BD"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#108: “</w:t>
      </w:r>
      <w:r w:rsidRPr="00F95B6A">
        <w:rPr>
          <w:rFonts w:ascii="Arial" w:hAnsi="Arial"/>
          <w:b/>
          <w:sz w:val="22"/>
        </w:rPr>
        <w:t>The First Christmas</w:t>
      </w:r>
      <w:r>
        <w:rPr>
          <w:rFonts w:ascii="Arial" w:hAnsi="Arial"/>
          <w:b/>
          <w:sz w:val="22"/>
        </w:rPr>
        <w:t>”</w:t>
      </w:r>
      <w:r w:rsidRPr="00F95B6A">
        <w:rPr>
          <w:rFonts w:ascii="Arial" w:hAnsi="Arial"/>
          <w:b/>
          <w:sz w:val="22"/>
        </w:rPr>
        <w:t xml:space="preserve"> (The birth of Jesus)</w:t>
      </w:r>
    </w:p>
    <w:p w14:paraId="46A2189A"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 xml:space="preserve">Len </w:t>
      </w:r>
      <w:proofErr w:type="spellStart"/>
      <w:r w:rsidRPr="00F95B6A">
        <w:rPr>
          <w:rFonts w:ascii="Arial" w:hAnsi="Arial"/>
          <w:sz w:val="22"/>
        </w:rPr>
        <w:t>Uhley</w:t>
      </w:r>
      <w:proofErr w:type="spellEnd"/>
    </w:p>
    <w:p w14:paraId="539696B9" w14:textId="77777777" w:rsidR="009D053F" w:rsidRPr="00F95B6A" w:rsidRDefault="009D053F" w:rsidP="009D053F">
      <w:pPr>
        <w:rPr>
          <w:rFonts w:ascii="Arial" w:hAnsi="Arial"/>
          <w:sz w:val="22"/>
        </w:rPr>
      </w:pPr>
      <w:r w:rsidRPr="00F95B6A">
        <w:rPr>
          <w:rFonts w:ascii="Arial" w:hAnsi="Arial"/>
          <w:sz w:val="22"/>
        </w:rPr>
        <w:t>Take Away:</w:t>
      </w:r>
      <w:r w:rsidRPr="00F95B6A">
        <w:rPr>
          <w:rFonts w:ascii="Arial" w:hAnsi="Arial"/>
          <w:sz w:val="22"/>
        </w:rPr>
        <w:tab/>
      </w:r>
      <w:r>
        <w:rPr>
          <w:rFonts w:ascii="Arial" w:hAnsi="Arial"/>
          <w:sz w:val="22"/>
        </w:rPr>
        <w:t xml:space="preserve">The true meaning of Christmas - </w:t>
      </w:r>
      <w:r w:rsidRPr="00F95B6A">
        <w:rPr>
          <w:rFonts w:ascii="Arial" w:hAnsi="Arial"/>
          <w:sz w:val="22"/>
        </w:rPr>
        <w:t xml:space="preserve">God’s Promise </w:t>
      </w:r>
      <w:r>
        <w:rPr>
          <w:rFonts w:ascii="Arial" w:hAnsi="Arial"/>
          <w:sz w:val="22"/>
        </w:rPr>
        <w:t>is Fulfilled</w:t>
      </w:r>
    </w:p>
    <w:p w14:paraId="53211BAF" w14:textId="77777777" w:rsidR="009D053F" w:rsidRPr="009D053F" w:rsidRDefault="009D053F" w:rsidP="009D053F">
      <w:pPr>
        <w:jc w:val="both"/>
        <w:rPr>
          <w:rFonts w:ascii="Arial" w:hAnsi="Arial" w:cs="Arial"/>
          <w:sz w:val="22"/>
        </w:rPr>
      </w:pPr>
      <w:r w:rsidRPr="00F95B6A">
        <w:rPr>
          <w:rFonts w:ascii="Arial" w:hAnsi="Arial" w:cs="Arial"/>
          <w:sz w:val="22"/>
        </w:rPr>
        <w:t xml:space="preserve">Commercial Christmas mayhem reigns in the Quantum household.  The Prince of Peace seems to have left this family to their own comical devices and distractions on this blessed holiday.  When Chris ignores his promise to set up the nativity scene, he offhandedly says to Joy that it’s just another decoration like all their reindeer, snowflakes and Santa’s elves.  SUPERBOOK intercedes and whisks our young heroes off on a journey to discover the true meaning of Christmas.  They learn of Herod’s secret plan to try and thwart the birth of a new “king” who he imagines as a threat to his throne.  Chris, Joy and Gizmo then travel with Mary and Joseph, who are on their way to Bethlehem for the </w:t>
      </w:r>
      <w:proofErr w:type="gramStart"/>
      <w:r w:rsidRPr="00F95B6A">
        <w:rPr>
          <w:rFonts w:ascii="Arial" w:hAnsi="Arial" w:cs="Arial"/>
          <w:sz w:val="22"/>
        </w:rPr>
        <w:t>census.</w:t>
      </w:r>
      <w:proofErr w:type="gramEnd"/>
      <w:r w:rsidRPr="00F95B6A">
        <w:rPr>
          <w:rFonts w:ascii="Arial" w:hAnsi="Arial" w:cs="Arial"/>
          <w:sz w:val="22"/>
        </w:rPr>
        <w:t xml:space="preserve">  On their journey, Chris is comically caught up in thinking he spies Herod’s men behind every rock and </w:t>
      </w:r>
      <w:proofErr w:type="gramStart"/>
      <w:r w:rsidRPr="00F95B6A">
        <w:rPr>
          <w:rFonts w:ascii="Arial" w:hAnsi="Arial" w:cs="Arial"/>
          <w:sz w:val="22"/>
        </w:rPr>
        <w:t>tree</w:t>
      </w:r>
      <w:proofErr w:type="gramEnd"/>
      <w:r w:rsidRPr="00F95B6A">
        <w:rPr>
          <w:rFonts w:ascii="Arial" w:hAnsi="Arial" w:cs="Arial"/>
          <w:sz w:val="22"/>
        </w:rPr>
        <w:t xml:space="preserve"> as he positions himself as the Holy Family’s personal bodyguard.  In time, the power of the blessed event of Jesus’ birth overtakes all else in their minds, as Angels and shepherds overtake the stable and sing glorious praise.  Our heroes eventually return home to refocus the Quantum’s Christmas Eve preparations back on Christ’s birthday, and less on the commercial trappings of the holiday season.</w:t>
      </w:r>
    </w:p>
    <w:p w14:paraId="382FF8AB" w14:textId="77777777" w:rsidR="009D053F" w:rsidRPr="00F95B6A" w:rsidRDefault="009D053F" w:rsidP="009D053F">
      <w:pPr>
        <w:rPr>
          <w:rFonts w:ascii="Arial" w:hAnsi="Arial"/>
          <w:b/>
          <w:sz w:val="22"/>
        </w:rPr>
      </w:pPr>
    </w:p>
    <w:p w14:paraId="236387C6"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#109: “</w:t>
      </w:r>
      <w:r w:rsidRPr="00F95B6A">
        <w:rPr>
          <w:rFonts w:ascii="Arial" w:hAnsi="Arial"/>
          <w:b/>
          <w:sz w:val="22"/>
        </w:rPr>
        <w:t>The Miracle</w:t>
      </w:r>
      <w:r>
        <w:rPr>
          <w:rFonts w:ascii="Arial" w:hAnsi="Arial"/>
          <w:b/>
          <w:sz w:val="22"/>
        </w:rPr>
        <w:t>s of Jesus”</w:t>
      </w:r>
      <w:r w:rsidRPr="00F95B6A">
        <w:rPr>
          <w:rFonts w:ascii="Arial" w:hAnsi="Arial"/>
          <w:b/>
          <w:sz w:val="22"/>
        </w:rPr>
        <w:t xml:space="preserve"> </w:t>
      </w:r>
    </w:p>
    <w:p w14:paraId="3C5C6DA1"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 xml:space="preserve">Len </w:t>
      </w:r>
      <w:proofErr w:type="spellStart"/>
      <w:r w:rsidRPr="00F95B6A">
        <w:rPr>
          <w:rFonts w:ascii="Arial" w:hAnsi="Arial"/>
          <w:sz w:val="22"/>
        </w:rPr>
        <w:t>Uhley</w:t>
      </w:r>
      <w:proofErr w:type="spellEnd"/>
    </w:p>
    <w:p w14:paraId="40E683E4" w14:textId="77777777" w:rsidR="009D053F" w:rsidRPr="009D053F" w:rsidRDefault="009D053F" w:rsidP="009D053F">
      <w:pPr>
        <w:rPr>
          <w:rFonts w:ascii="Arial" w:hAnsi="Arial"/>
          <w:sz w:val="22"/>
        </w:rPr>
      </w:pPr>
      <w:r w:rsidRPr="00F95B6A">
        <w:rPr>
          <w:rFonts w:ascii="Arial" w:hAnsi="Arial"/>
          <w:sz w:val="22"/>
        </w:rPr>
        <w:t>Take Away:</w:t>
      </w:r>
      <w:r w:rsidRPr="00F95B6A">
        <w:rPr>
          <w:rFonts w:ascii="Arial" w:hAnsi="Arial"/>
          <w:sz w:val="22"/>
        </w:rPr>
        <w:tab/>
      </w:r>
      <w:r>
        <w:rPr>
          <w:rFonts w:ascii="Arial" w:hAnsi="Arial"/>
          <w:sz w:val="22"/>
        </w:rPr>
        <w:t xml:space="preserve">True Miracles come only from God. </w:t>
      </w:r>
    </w:p>
    <w:p w14:paraId="665EA9D4" w14:textId="77777777" w:rsidR="009D053F" w:rsidRPr="00F95B6A" w:rsidRDefault="009D053F" w:rsidP="009D053F">
      <w:pPr>
        <w:jc w:val="both"/>
        <w:rPr>
          <w:rFonts w:ascii="Arial" w:hAnsi="Arial" w:cs="Arial"/>
          <w:sz w:val="22"/>
        </w:rPr>
      </w:pPr>
      <w:r w:rsidRPr="00F95B6A">
        <w:rPr>
          <w:rFonts w:ascii="Arial" w:hAnsi="Arial" w:cs="Arial"/>
          <w:sz w:val="22"/>
        </w:rPr>
        <w:t>When Chris begins to believe that a mysterious street magician (</w:t>
      </w:r>
      <w:proofErr w:type="spellStart"/>
      <w:r w:rsidRPr="00F95B6A">
        <w:rPr>
          <w:rFonts w:ascii="Arial" w:hAnsi="Arial" w:cs="Arial"/>
          <w:sz w:val="22"/>
        </w:rPr>
        <w:t>Miraculo</w:t>
      </w:r>
      <w:proofErr w:type="spellEnd"/>
      <w:r w:rsidRPr="00F95B6A">
        <w:rPr>
          <w:rFonts w:ascii="Arial" w:hAnsi="Arial" w:cs="Arial"/>
          <w:sz w:val="22"/>
        </w:rPr>
        <w:t xml:space="preserve"> The Miracle Maker) possesses </w:t>
      </w:r>
      <w:r w:rsidRPr="00F95B6A">
        <w:rPr>
          <w:rFonts w:ascii="Arial" w:hAnsi="Arial" w:cs="Arial"/>
          <w:i/>
          <w:sz w:val="22"/>
          <w:u w:val="single"/>
        </w:rPr>
        <w:t>real</w:t>
      </w:r>
      <w:r w:rsidRPr="00F95B6A">
        <w:rPr>
          <w:rFonts w:ascii="Arial" w:hAnsi="Arial" w:cs="Arial"/>
          <w:sz w:val="22"/>
        </w:rPr>
        <w:t xml:space="preserve"> powers, Superbook whisks the kids off to historical Galilee where Jesus is performing </w:t>
      </w:r>
      <w:r w:rsidRPr="00F95B6A">
        <w:rPr>
          <w:rFonts w:ascii="Arial" w:hAnsi="Arial" w:cs="Arial"/>
          <w:sz w:val="22"/>
          <w:u w:val="single"/>
        </w:rPr>
        <w:t>true</w:t>
      </w:r>
      <w:r w:rsidRPr="00F95B6A">
        <w:rPr>
          <w:rFonts w:ascii="Arial" w:hAnsi="Arial" w:cs="Arial"/>
          <w:sz w:val="22"/>
        </w:rPr>
        <w:t xml:space="preserve"> miracles like healing a cripple, calming a storm on the sea and banishing demons from a possessed man.  During the course of their miraculous adventure</w:t>
      </w:r>
      <w:ins w:id="2" w:author="CBN Digital" w:date="2009-03-11T22:29:00Z">
        <w:r w:rsidRPr="00F95B6A">
          <w:rPr>
            <w:rFonts w:ascii="Arial" w:hAnsi="Arial" w:cs="Arial"/>
            <w:sz w:val="22"/>
          </w:rPr>
          <w:t>,</w:t>
        </w:r>
      </w:ins>
      <w:r w:rsidRPr="00F95B6A">
        <w:rPr>
          <w:rFonts w:ascii="Arial" w:hAnsi="Arial" w:cs="Arial"/>
          <w:sz w:val="22"/>
        </w:rPr>
        <w:t xml:space="preserve"> Chris comes to understand the power to perform miracles comes only from God.  When he returns home, he looks a little closer and discovers the very clever, but very human machinations </w:t>
      </w:r>
      <w:proofErr w:type="spellStart"/>
      <w:r w:rsidRPr="00F95B6A">
        <w:rPr>
          <w:rFonts w:ascii="Arial" w:hAnsi="Arial" w:cs="Arial"/>
          <w:sz w:val="22"/>
        </w:rPr>
        <w:t>Miraculo</w:t>
      </w:r>
      <w:proofErr w:type="spellEnd"/>
      <w:r w:rsidRPr="00F95B6A">
        <w:rPr>
          <w:rFonts w:ascii="Arial" w:hAnsi="Arial" w:cs="Arial"/>
          <w:sz w:val="22"/>
        </w:rPr>
        <w:t xml:space="preserve"> has used to trick his public. </w:t>
      </w:r>
    </w:p>
    <w:p w14:paraId="58A60859" w14:textId="77777777" w:rsidR="009D053F" w:rsidRPr="00F95B6A" w:rsidRDefault="009D053F" w:rsidP="009D053F">
      <w:pPr>
        <w:rPr>
          <w:rFonts w:ascii="Arial" w:hAnsi="Arial" w:cs="Arial"/>
          <w:sz w:val="22"/>
        </w:rPr>
      </w:pPr>
    </w:p>
    <w:p w14:paraId="749B3278" w14:textId="77777777"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w:t>
      </w:r>
      <w:r w:rsidRPr="00F95B6A">
        <w:rPr>
          <w:rFonts w:ascii="Arial" w:hAnsi="Arial"/>
          <w:b/>
          <w:sz w:val="22"/>
        </w:rPr>
        <w:t>1</w:t>
      </w:r>
      <w:r>
        <w:rPr>
          <w:rFonts w:ascii="Arial" w:hAnsi="Arial"/>
          <w:b/>
          <w:sz w:val="22"/>
        </w:rPr>
        <w:t>10: “</w:t>
      </w:r>
      <w:r w:rsidRPr="00F95B6A">
        <w:rPr>
          <w:rFonts w:ascii="Arial" w:hAnsi="Arial"/>
          <w:b/>
          <w:sz w:val="22"/>
        </w:rPr>
        <w:t>Palms and Passover</w:t>
      </w:r>
      <w:r>
        <w:rPr>
          <w:rFonts w:ascii="Arial" w:hAnsi="Arial"/>
          <w:b/>
          <w:sz w:val="22"/>
        </w:rPr>
        <w:t>”</w:t>
      </w:r>
      <w:r w:rsidRPr="00F95B6A">
        <w:rPr>
          <w:rFonts w:ascii="Arial" w:hAnsi="Arial"/>
          <w:b/>
          <w:sz w:val="22"/>
        </w:rPr>
        <w:t xml:space="preserve"> (The Last Supper)</w:t>
      </w:r>
    </w:p>
    <w:p w14:paraId="00EC1444"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Sean Gaffney</w:t>
      </w:r>
    </w:p>
    <w:p w14:paraId="7BD2331D" w14:textId="77777777" w:rsidR="009D053F" w:rsidRPr="00F95B6A" w:rsidRDefault="009D053F" w:rsidP="009D053F">
      <w:pPr>
        <w:rPr>
          <w:rFonts w:ascii="Arial" w:hAnsi="Arial"/>
          <w:sz w:val="22"/>
        </w:rPr>
      </w:pPr>
      <w:r w:rsidRPr="00F95B6A">
        <w:rPr>
          <w:rFonts w:ascii="Arial" w:hAnsi="Arial"/>
          <w:sz w:val="22"/>
        </w:rPr>
        <w:t>Take Away:</w:t>
      </w:r>
      <w:r w:rsidRPr="00F95B6A">
        <w:rPr>
          <w:rFonts w:ascii="Arial" w:hAnsi="Arial"/>
          <w:sz w:val="22"/>
        </w:rPr>
        <w:tab/>
      </w:r>
      <w:r>
        <w:rPr>
          <w:rFonts w:ascii="Arial" w:hAnsi="Arial"/>
          <w:sz w:val="22"/>
        </w:rPr>
        <w:t>Jesus is a true King because he serves and asks us to do the same.</w:t>
      </w:r>
    </w:p>
    <w:p w14:paraId="49FFEB81" w14:textId="77777777" w:rsidR="009D053F" w:rsidRPr="00F95B6A" w:rsidRDefault="009D053F" w:rsidP="009D053F">
      <w:pPr>
        <w:jc w:val="both"/>
        <w:rPr>
          <w:rFonts w:ascii="Arial" w:hAnsi="Arial"/>
          <w:sz w:val="22"/>
        </w:rPr>
      </w:pPr>
      <w:r w:rsidRPr="00F95B6A">
        <w:rPr>
          <w:rFonts w:ascii="Arial" w:hAnsi="Arial"/>
          <w:sz w:val="22"/>
        </w:rPr>
        <w:t xml:space="preserve">Chris and his band have been invited to audition for an American Idol-like show, called </w:t>
      </w:r>
      <w:r w:rsidRPr="00F95B6A">
        <w:rPr>
          <w:rFonts w:ascii="Arial" w:hAnsi="Arial"/>
          <w:i/>
          <w:sz w:val="22"/>
        </w:rPr>
        <w:t>World’s Best Band</w:t>
      </w:r>
      <w:r w:rsidRPr="00F95B6A">
        <w:rPr>
          <w:rFonts w:ascii="Arial" w:hAnsi="Arial"/>
          <w:sz w:val="22"/>
        </w:rPr>
        <w:t>. The “success” goes to Chris’ head and he becomes comically unbearable to live with; he is becoming a Superstar in his own mind and he wants Joy and Gizmo to treat him accordingly. SUPERBOOK whisks the kids off to Jerusalem as Jesus is making his triumphant entrance.  Chris is enamored with the fame Jesus seems to have, with the crowds cheering Him, with the “entourage” of disciples around him, and with the fact that everyone is talking about Jesus becoming King! However, through the course of his journey, which culminates at the Last Supper, Chris comes to learn how wrong he is about his attitudes about power and fame.  He sees in Jesus a focus on humility and service that touches him deeply.  Chris, Joy and Gizmo ultimately return home and Chris has a major shift in his attitude as he now begins to help his band members instead of lording his “fame” over them.  Humility and service become his goals, instead of fame and fortune.</w:t>
      </w:r>
    </w:p>
    <w:p w14:paraId="79FA7E90" w14:textId="77777777" w:rsidR="009D053F" w:rsidRPr="00F95B6A" w:rsidRDefault="009D053F" w:rsidP="009D053F">
      <w:pPr>
        <w:rPr>
          <w:rFonts w:ascii="Arial" w:hAnsi="Arial"/>
          <w:sz w:val="22"/>
        </w:rPr>
      </w:pPr>
    </w:p>
    <w:p w14:paraId="19D65E30" w14:textId="77777777" w:rsidR="009D053F" w:rsidRPr="00F95B6A" w:rsidRDefault="009D053F" w:rsidP="009D053F">
      <w:pPr>
        <w:rPr>
          <w:rFonts w:ascii="Arial" w:hAnsi="Arial"/>
          <w:b/>
          <w:sz w:val="22"/>
        </w:rPr>
      </w:pPr>
      <w:r w:rsidRPr="00F95B6A">
        <w:rPr>
          <w:rFonts w:ascii="Arial" w:hAnsi="Arial"/>
          <w:b/>
          <w:sz w:val="22"/>
        </w:rPr>
        <w:t>Episode 1</w:t>
      </w:r>
      <w:r>
        <w:rPr>
          <w:rFonts w:ascii="Arial" w:hAnsi="Arial"/>
          <w:b/>
          <w:sz w:val="22"/>
        </w:rPr>
        <w:t>1</w:t>
      </w:r>
      <w:r w:rsidRPr="00F95B6A">
        <w:rPr>
          <w:rFonts w:ascii="Arial" w:hAnsi="Arial"/>
          <w:b/>
          <w:sz w:val="22"/>
        </w:rPr>
        <w:t>1:</w:t>
      </w:r>
      <w:r w:rsidRPr="00F95B6A">
        <w:rPr>
          <w:rFonts w:ascii="Arial" w:hAnsi="Arial"/>
          <w:b/>
          <w:sz w:val="22"/>
        </w:rPr>
        <w:tab/>
      </w:r>
      <w:r>
        <w:rPr>
          <w:rFonts w:ascii="Arial" w:hAnsi="Arial"/>
          <w:b/>
          <w:sz w:val="22"/>
        </w:rPr>
        <w:t>“</w:t>
      </w:r>
      <w:r w:rsidRPr="00F95B6A">
        <w:rPr>
          <w:rFonts w:ascii="Arial" w:hAnsi="Arial"/>
          <w:b/>
          <w:sz w:val="22"/>
        </w:rPr>
        <w:t>Mother and Child</w:t>
      </w:r>
      <w:r>
        <w:rPr>
          <w:rFonts w:ascii="Arial" w:hAnsi="Arial"/>
          <w:b/>
          <w:sz w:val="22"/>
        </w:rPr>
        <w:t>”</w:t>
      </w:r>
      <w:r w:rsidRPr="00F95B6A">
        <w:rPr>
          <w:rFonts w:ascii="Arial" w:hAnsi="Arial"/>
          <w:b/>
          <w:sz w:val="22"/>
        </w:rPr>
        <w:t xml:space="preserve"> (Easter)</w:t>
      </w:r>
    </w:p>
    <w:p w14:paraId="4FE8254A"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 xml:space="preserve">Len </w:t>
      </w:r>
      <w:proofErr w:type="spellStart"/>
      <w:r w:rsidRPr="00F95B6A">
        <w:rPr>
          <w:rFonts w:ascii="Arial" w:hAnsi="Arial"/>
          <w:sz w:val="22"/>
        </w:rPr>
        <w:t>Uhley</w:t>
      </w:r>
      <w:proofErr w:type="spellEnd"/>
    </w:p>
    <w:p w14:paraId="17EB5729" w14:textId="77777777" w:rsidR="009D053F" w:rsidRPr="009D053F" w:rsidRDefault="009D053F" w:rsidP="009D053F">
      <w:pPr>
        <w:rPr>
          <w:rFonts w:ascii="Arial" w:hAnsi="Arial"/>
          <w:sz w:val="22"/>
        </w:rPr>
      </w:pPr>
      <w:r w:rsidRPr="00F95B6A">
        <w:rPr>
          <w:rFonts w:ascii="Arial" w:hAnsi="Arial"/>
          <w:sz w:val="22"/>
        </w:rPr>
        <w:t>Take Away:</w:t>
      </w:r>
      <w:r w:rsidRPr="00F95B6A">
        <w:rPr>
          <w:rFonts w:ascii="Arial" w:hAnsi="Arial"/>
          <w:sz w:val="22"/>
        </w:rPr>
        <w:tab/>
      </w:r>
      <w:r>
        <w:rPr>
          <w:rFonts w:ascii="Arial" w:hAnsi="Arial"/>
          <w:sz w:val="22"/>
        </w:rPr>
        <w:t>The relationship between a mother and son is to be honored.</w:t>
      </w:r>
    </w:p>
    <w:p w14:paraId="3A7B7A1D" w14:textId="77777777" w:rsidR="009D053F" w:rsidRPr="00F95B6A" w:rsidRDefault="009D053F" w:rsidP="009D053F">
      <w:pPr>
        <w:jc w:val="both"/>
        <w:rPr>
          <w:rFonts w:ascii="Arial" w:hAnsi="Arial" w:cs="Arial"/>
          <w:sz w:val="22"/>
        </w:rPr>
      </w:pPr>
      <w:r w:rsidRPr="00F95B6A">
        <w:rPr>
          <w:rFonts w:ascii="Arial" w:hAnsi="Arial" w:cs="Arial"/>
          <w:sz w:val="22"/>
        </w:rPr>
        <w:t xml:space="preserve">Chris is having an argument with his mother, Phoebe, and he’s displaying some </w:t>
      </w:r>
      <w:proofErr w:type="gramStart"/>
      <w:r w:rsidRPr="00F95B6A">
        <w:rPr>
          <w:rFonts w:ascii="Arial" w:hAnsi="Arial" w:cs="Arial"/>
          <w:sz w:val="22"/>
        </w:rPr>
        <w:t>12 year old</w:t>
      </w:r>
      <w:proofErr w:type="gramEnd"/>
      <w:r w:rsidRPr="00F95B6A">
        <w:rPr>
          <w:rFonts w:ascii="Arial" w:hAnsi="Arial" w:cs="Arial"/>
          <w:sz w:val="22"/>
        </w:rPr>
        <w:t xml:space="preserve"> disrespect for her wishes.  SUPERBOOK appears, and in a very special episode, takes Chris, Joy, Gizmo </w:t>
      </w:r>
      <w:r w:rsidRPr="00F95B6A">
        <w:rPr>
          <w:rFonts w:ascii="Arial" w:hAnsi="Arial" w:cs="Arial"/>
          <w:sz w:val="22"/>
          <w:u w:val="single"/>
        </w:rPr>
        <w:t>AND</w:t>
      </w:r>
      <w:r w:rsidRPr="00F95B6A">
        <w:rPr>
          <w:rFonts w:ascii="Arial" w:hAnsi="Arial" w:cs="Arial"/>
          <w:sz w:val="22"/>
        </w:rPr>
        <w:t xml:space="preserve"> Phoebe back in time, for an encounter with Jesus’ mother Mary at a most trying time – her son’s crucifixion.  During the astounding events that unfold – Jesus’ appearance before </w:t>
      </w:r>
      <w:proofErr w:type="spellStart"/>
      <w:r w:rsidRPr="00F95B6A">
        <w:rPr>
          <w:rFonts w:ascii="Arial" w:hAnsi="Arial" w:cs="Arial"/>
          <w:sz w:val="22"/>
        </w:rPr>
        <w:t>Pilat</w:t>
      </w:r>
      <w:proofErr w:type="spellEnd"/>
      <w:r w:rsidRPr="00F95B6A">
        <w:rPr>
          <w:rFonts w:ascii="Arial" w:hAnsi="Arial" w:cs="Arial"/>
          <w:sz w:val="22"/>
        </w:rPr>
        <w:t>, the journey up Calvary, the Crucifixion and finally the glory of the resurrection - Chris witnesses Mary’s devotion to her son and Jesus’ love for His mother even when fulfilling His part in God’s plan for mankind.  Chris’ respect for his mother grows as he watches her with Mary.  When Superbook finally returns the family to present day, Phoebe, miraculously, has no recollection of the journey, but Chris, however, is a changed son.  He apologizes for their argument and acquiesces to her wishes to attend a family function rather than a concert with his friends.</w:t>
      </w:r>
    </w:p>
    <w:p w14:paraId="2E08898C" w14:textId="77777777" w:rsidR="009D053F" w:rsidRPr="00F95B6A" w:rsidRDefault="009D053F" w:rsidP="009D053F">
      <w:pPr>
        <w:rPr>
          <w:rFonts w:ascii="Arial" w:hAnsi="Arial" w:cs="Arial"/>
          <w:sz w:val="22"/>
        </w:rPr>
      </w:pPr>
    </w:p>
    <w:p w14:paraId="18917FA0" w14:textId="77777777" w:rsidR="009D053F" w:rsidRPr="00F95B6A" w:rsidRDefault="009D053F" w:rsidP="009D053F">
      <w:pPr>
        <w:rPr>
          <w:rFonts w:ascii="Arial" w:hAnsi="Arial" w:cs="Arial"/>
          <w:b/>
          <w:sz w:val="22"/>
        </w:rPr>
      </w:pPr>
    </w:p>
    <w:p w14:paraId="20D9E6B5" w14:textId="77777777" w:rsidR="009D053F" w:rsidRPr="00F95B6A" w:rsidRDefault="009D053F" w:rsidP="009D053F">
      <w:pPr>
        <w:rPr>
          <w:rFonts w:ascii="Arial" w:hAnsi="Arial"/>
          <w:b/>
          <w:sz w:val="22"/>
        </w:rPr>
      </w:pPr>
      <w:r w:rsidRPr="00F95B6A">
        <w:rPr>
          <w:rFonts w:ascii="Arial" w:hAnsi="Arial"/>
          <w:b/>
          <w:sz w:val="22"/>
        </w:rPr>
        <w:t>Episode 1</w:t>
      </w:r>
      <w:r>
        <w:rPr>
          <w:rFonts w:ascii="Arial" w:hAnsi="Arial"/>
          <w:b/>
          <w:sz w:val="22"/>
        </w:rPr>
        <w:t>1</w:t>
      </w:r>
      <w:r w:rsidRPr="00F95B6A">
        <w:rPr>
          <w:rFonts w:ascii="Arial" w:hAnsi="Arial"/>
          <w:b/>
          <w:sz w:val="22"/>
        </w:rPr>
        <w:t>2:</w:t>
      </w:r>
      <w:r w:rsidRPr="00F95B6A">
        <w:rPr>
          <w:rFonts w:ascii="Arial" w:hAnsi="Arial"/>
          <w:b/>
          <w:sz w:val="22"/>
        </w:rPr>
        <w:tab/>
      </w:r>
      <w:r>
        <w:rPr>
          <w:rFonts w:ascii="Arial" w:hAnsi="Arial"/>
          <w:b/>
          <w:sz w:val="22"/>
        </w:rPr>
        <w:t>“</w:t>
      </w:r>
      <w:r w:rsidRPr="00F95B6A">
        <w:rPr>
          <w:rFonts w:ascii="Arial" w:hAnsi="Arial"/>
          <w:b/>
          <w:sz w:val="22"/>
        </w:rPr>
        <w:t>The Road to Damascus</w:t>
      </w:r>
      <w:r>
        <w:rPr>
          <w:rFonts w:ascii="Arial" w:hAnsi="Arial"/>
          <w:b/>
          <w:sz w:val="22"/>
        </w:rPr>
        <w:t>”</w:t>
      </w:r>
      <w:r w:rsidRPr="00F95B6A">
        <w:rPr>
          <w:rFonts w:ascii="Arial" w:hAnsi="Arial"/>
          <w:b/>
          <w:sz w:val="22"/>
        </w:rPr>
        <w:t xml:space="preserve"> (Saul of Tarsus)</w:t>
      </w:r>
    </w:p>
    <w:p w14:paraId="62746F77"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Tim Hodge</w:t>
      </w:r>
    </w:p>
    <w:p w14:paraId="27E50D89" w14:textId="77777777" w:rsidR="009D053F" w:rsidRPr="009D053F" w:rsidRDefault="009D053F" w:rsidP="009D053F">
      <w:pPr>
        <w:rPr>
          <w:rFonts w:ascii="Arial" w:hAnsi="Arial"/>
          <w:sz w:val="22"/>
        </w:rPr>
      </w:pPr>
      <w:r w:rsidRPr="00F95B6A">
        <w:rPr>
          <w:rFonts w:ascii="Arial" w:hAnsi="Arial"/>
          <w:sz w:val="22"/>
        </w:rPr>
        <w:t>Take Away:</w:t>
      </w:r>
      <w:r w:rsidRPr="00F95B6A">
        <w:rPr>
          <w:rFonts w:ascii="Arial" w:hAnsi="Arial"/>
          <w:sz w:val="22"/>
        </w:rPr>
        <w:tab/>
        <w:t xml:space="preserve">No matter how bad you are, </w:t>
      </w:r>
      <w:r>
        <w:rPr>
          <w:rFonts w:ascii="Arial" w:hAnsi="Arial"/>
          <w:sz w:val="22"/>
        </w:rPr>
        <w:t xml:space="preserve">or </w:t>
      </w:r>
      <w:r w:rsidRPr="00F95B6A">
        <w:rPr>
          <w:rFonts w:ascii="Arial" w:hAnsi="Arial"/>
          <w:sz w:val="22"/>
        </w:rPr>
        <w:t>wh</w:t>
      </w:r>
      <w:r>
        <w:rPr>
          <w:rFonts w:ascii="Arial" w:hAnsi="Arial"/>
          <w:sz w:val="22"/>
        </w:rPr>
        <w:t xml:space="preserve">at you have done, God can help </w:t>
      </w:r>
      <w:r w:rsidRPr="00F95B6A">
        <w:rPr>
          <w:rFonts w:ascii="Arial" w:hAnsi="Arial"/>
          <w:sz w:val="22"/>
        </w:rPr>
        <w:t>you change.</w:t>
      </w:r>
    </w:p>
    <w:p w14:paraId="19450A6D" w14:textId="77777777" w:rsidR="009D053F" w:rsidRPr="00F95B6A" w:rsidRDefault="009D053F" w:rsidP="009D053F">
      <w:pPr>
        <w:jc w:val="both"/>
        <w:rPr>
          <w:rFonts w:ascii="Arial" w:hAnsi="Arial" w:cs="Arial"/>
          <w:sz w:val="22"/>
        </w:rPr>
      </w:pPr>
      <w:r w:rsidRPr="00F95B6A">
        <w:rPr>
          <w:rFonts w:ascii="Arial" w:hAnsi="Arial" w:cs="Arial"/>
          <w:sz w:val="22"/>
        </w:rPr>
        <w:t xml:space="preserve">When a delinquent teen enters Chris and Joy’s life they don’t see any chance of him changing his ways.  However, SUPERBOOK takes our heroes on a journey to the early days of Christianity, where they encounter a man named Saul of Tarsus, who also seems to be an impossible hard-case.  His violent actions towards the church take a startling turn on the road to Damascus.  There, the kids witness Saul’s miraculous conversion and follow him to his healing and baptism at the hands of Ananias.  Once the persecutor, Saul, now called Paul, finds himself becoming the persecuted, and our kids are instrumental in his exciting escape over the city wall and away from others bent on rooting out Christianity. The kids’ involvement in this exciting story of conversion brings them home with a renewed hope that amazing change is always possible with God.    </w:t>
      </w:r>
    </w:p>
    <w:p w14:paraId="08ADC048" w14:textId="77777777" w:rsidR="009D053F" w:rsidRPr="00F95B6A" w:rsidRDefault="009D053F" w:rsidP="009D053F">
      <w:pPr>
        <w:rPr>
          <w:rFonts w:ascii="Arial" w:hAnsi="Arial" w:cs="Arial"/>
          <w:sz w:val="22"/>
        </w:rPr>
      </w:pPr>
    </w:p>
    <w:p w14:paraId="0CB644FA" w14:textId="77777777" w:rsidR="009D053F" w:rsidRDefault="009D053F" w:rsidP="009D053F">
      <w:pPr>
        <w:rPr>
          <w:rFonts w:ascii="Arial" w:hAnsi="Arial"/>
          <w:b/>
          <w:sz w:val="22"/>
        </w:rPr>
      </w:pPr>
    </w:p>
    <w:p w14:paraId="4780F4D9" w14:textId="77777777" w:rsidR="009D053F" w:rsidRDefault="009D053F" w:rsidP="009D053F">
      <w:pPr>
        <w:rPr>
          <w:rFonts w:ascii="Arial" w:hAnsi="Arial"/>
          <w:b/>
          <w:sz w:val="22"/>
        </w:rPr>
      </w:pPr>
    </w:p>
    <w:p w14:paraId="393E145B" w14:textId="218DA1D6" w:rsidR="009D053F" w:rsidRPr="00F95B6A" w:rsidRDefault="009D053F" w:rsidP="009D053F">
      <w:pPr>
        <w:rPr>
          <w:rFonts w:ascii="Arial" w:hAnsi="Arial"/>
          <w:b/>
          <w:sz w:val="22"/>
        </w:rPr>
      </w:pPr>
      <w:r w:rsidRPr="00F95B6A">
        <w:rPr>
          <w:rFonts w:ascii="Arial" w:hAnsi="Arial"/>
          <w:b/>
          <w:sz w:val="22"/>
        </w:rPr>
        <w:t xml:space="preserve">Episode </w:t>
      </w:r>
      <w:r>
        <w:rPr>
          <w:rFonts w:ascii="Arial" w:hAnsi="Arial"/>
          <w:b/>
          <w:sz w:val="22"/>
        </w:rPr>
        <w:t>“</w:t>
      </w:r>
      <w:r w:rsidRPr="00F95B6A">
        <w:rPr>
          <w:rFonts w:ascii="Arial" w:hAnsi="Arial"/>
          <w:b/>
          <w:sz w:val="22"/>
        </w:rPr>
        <w:t>1</w:t>
      </w:r>
      <w:r>
        <w:rPr>
          <w:rFonts w:ascii="Arial" w:hAnsi="Arial"/>
          <w:b/>
          <w:sz w:val="22"/>
        </w:rPr>
        <w:t>1</w:t>
      </w:r>
      <w:r w:rsidRPr="00F95B6A">
        <w:rPr>
          <w:rFonts w:ascii="Arial" w:hAnsi="Arial"/>
          <w:b/>
          <w:sz w:val="22"/>
        </w:rPr>
        <w:t>3</w:t>
      </w:r>
      <w:r>
        <w:rPr>
          <w:rFonts w:ascii="Arial" w:hAnsi="Arial"/>
          <w:b/>
          <w:sz w:val="22"/>
        </w:rPr>
        <w:t>”: “</w:t>
      </w:r>
      <w:r w:rsidR="00D2745F">
        <w:rPr>
          <w:rFonts w:ascii="Arial" w:hAnsi="Arial"/>
          <w:b/>
          <w:sz w:val="22"/>
        </w:rPr>
        <w:t>Revelation</w:t>
      </w:r>
      <w:r>
        <w:rPr>
          <w:rFonts w:ascii="Arial" w:hAnsi="Arial"/>
          <w:b/>
          <w:sz w:val="22"/>
        </w:rPr>
        <w:t>”</w:t>
      </w:r>
    </w:p>
    <w:p w14:paraId="1D9FB3A3" w14:textId="77777777" w:rsidR="009D053F" w:rsidRPr="00F95B6A" w:rsidRDefault="009D053F" w:rsidP="009D053F">
      <w:pPr>
        <w:rPr>
          <w:rFonts w:ascii="Arial" w:hAnsi="Arial"/>
          <w:sz w:val="22"/>
        </w:rPr>
      </w:pPr>
      <w:r w:rsidRPr="00F95B6A">
        <w:rPr>
          <w:rFonts w:ascii="Arial" w:hAnsi="Arial"/>
          <w:sz w:val="22"/>
        </w:rPr>
        <w:t>Written By:</w:t>
      </w:r>
      <w:r w:rsidRPr="00F95B6A">
        <w:rPr>
          <w:rFonts w:ascii="Arial" w:hAnsi="Arial"/>
          <w:sz w:val="22"/>
        </w:rPr>
        <w:tab/>
        <w:t>Sean Gaffney</w:t>
      </w:r>
    </w:p>
    <w:p w14:paraId="12BB401F" w14:textId="77777777" w:rsidR="009D053F" w:rsidRPr="009D053F" w:rsidRDefault="009D053F" w:rsidP="009D053F">
      <w:pPr>
        <w:rPr>
          <w:rFonts w:ascii="Arial" w:hAnsi="Arial"/>
          <w:sz w:val="22"/>
        </w:rPr>
      </w:pPr>
      <w:r w:rsidRPr="00F95B6A">
        <w:rPr>
          <w:rFonts w:ascii="Arial" w:hAnsi="Arial"/>
          <w:sz w:val="22"/>
        </w:rPr>
        <w:t>Take Away:</w:t>
      </w:r>
      <w:r w:rsidRPr="00F95B6A">
        <w:rPr>
          <w:rFonts w:ascii="Arial" w:hAnsi="Arial"/>
          <w:sz w:val="22"/>
        </w:rPr>
        <w:tab/>
        <w:t xml:space="preserve">God’s ultimate forgiveness will save </w:t>
      </w:r>
      <w:r>
        <w:rPr>
          <w:rFonts w:ascii="Arial" w:hAnsi="Arial"/>
          <w:sz w:val="22"/>
        </w:rPr>
        <w:t>us all</w:t>
      </w:r>
    </w:p>
    <w:p w14:paraId="349798D0" w14:textId="77777777" w:rsidR="009D053F" w:rsidRDefault="009D053F" w:rsidP="009D053F">
      <w:pPr>
        <w:jc w:val="both"/>
        <w:rPr>
          <w:rFonts w:ascii="Arial" w:hAnsi="Arial" w:cs="Arial"/>
          <w:sz w:val="22"/>
        </w:rPr>
      </w:pPr>
      <w:r w:rsidRPr="00F95B6A">
        <w:rPr>
          <w:rFonts w:ascii="Arial" w:hAnsi="Arial" w:cs="Arial"/>
          <w:sz w:val="22"/>
        </w:rPr>
        <w:t xml:space="preserve">In a life-altering event, Chris accidentally starts a fire that burns down the Quantum family’s home.  He believes there is no forgiveness for something this big.  However, SUPERBOOK takes our heroes on a journey to show them that forgiveness – the ultimate forgiveness has always been a part of God’s plan for mankind.  Chris encounters Satan in the desert just before the time of the apocalypse.  As Satan attempts to lure the emotionally battered boy over to his side, simultaneously we see Joy and Gizmo have landed in heaven where John is recording the revelations being shown to him by God.  These events culminate in the climactic moments on earth, when God vanquishes Satan and New Jerusalem descends upon earth.  All who have asked God’s forgiveness are granted eternal life in His kingdom.  When Superbook returns the kids home, Chris faces his parents who are just thankful everyone is safe.  </w:t>
      </w:r>
      <w:proofErr w:type="gramStart"/>
      <w:r w:rsidRPr="00F95B6A">
        <w:rPr>
          <w:rFonts w:ascii="Arial" w:hAnsi="Arial" w:cs="Arial"/>
          <w:sz w:val="22"/>
        </w:rPr>
        <w:t>This thing he has done, for which he could never be forgiven, IS forgiven by his father, out of his love</w:t>
      </w:r>
      <w:proofErr w:type="gramEnd"/>
      <w:r w:rsidRPr="00F95B6A">
        <w:rPr>
          <w:rFonts w:ascii="Arial" w:hAnsi="Arial" w:cs="Arial"/>
          <w:sz w:val="22"/>
        </w:rPr>
        <w:t>.  Chris and his parents hug joyously and know that their house is just a possession that can be replaced.  Chris, for his part, has come to learn the true power there is in forgiveness and that God has an amazing plan for our salvation.</w:t>
      </w:r>
    </w:p>
    <w:p w14:paraId="36CE3C34" w14:textId="77777777" w:rsidR="009D053F" w:rsidRDefault="009D053F">
      <w:pPr>
        <w:rPr>
          <w:rFonts w:ascii="Arial" w:hAnsi="Arial" w:cs="Arial"/>
          <w:sz w:val="22"/>
        </w:rPr>
      </w:pPr>
    </w:p>
    <w:p w14:paraId="20E86C29" w14:textId="77777777" w:rsidR="00665D90" w:rsidRPr="00665D90" w:rsidRDefault="00665D90">
      <w:pPr>
        <w:rPr>
          <w:rFonts w:ascii="Arial" w:hAnsi="Arial" w:cs="Arial"/>
          <w:b/>
          <w:sz w:val="22"/>
          <w:u w:val="single"/>
        </w:rPr>
      </w:pPr>
      <w:r w:rsidRPr="00665D90">
        <w:rPr>
          <w:rFonts w:ascii="Arial" w:hAnsi="Arial" w:cs="Arial"/>
          <w:b/>
          <w:sz w:val="22"/>
          <w:u w:val="single"/>
        </w:rPr>
        <w:t>SEASON 2</w:t>
      </w:r>
    </w:p>
    <w:p w14:paraId="0F8A2F7F" w14:textId="77777777" w:rsidR="00665D90" w:rsidRDefault="00665D90">
      <w:pPr>
        <w:rPr>
          <w:rFonts w:ascii="Arial" w:hAnsi="Arial" w:cs="Arial"/>
          <w:sz w:val="22"/>
        </w:rPr>
      </w:pPr>
    </w:p>
    <w:p w14:paraId="434CE35E" w14:textId="77777777" w:rsidR="0034159E" w:rsidRPr="00171E31" w:rsidRDefault="0034159E">
      <w:pPr>
        <w:rPr>
          <w:u w:val="single"/>
        </w:rPr>
      </w:pPr>
      <w:r w:rsidRPr="00171E31">
        <w:rPr>
          <w:u w:val="single"/>
        </w:rPr>
        <w:t>201 – Jonah</w:t>
      </w:r>
    </w:p>
    <w:p w14:paraId="77BB6AE1" w14:textId="77777777" w:rsidR="0034159E" w:rsidRPr="0034159E" w:rsidRDefault="0034159E">
      <w:pPr>
        <w:rPr>
          <w:i/>
        </w:rPr>
      </w:pPr>
      <w:r w:rsidRPr="0034159E">
        <w:rPr>
          <w:i/>
        </w:rPr>
        <w:t>“Tough Love”</w:t>
      </w:r>
      <w:r>
        <w:rPr>
          <w:i/>
        </w:rPr>
        <w:t xml:space="preserve">  - Written by Cory Edwards</w:t>
      </w:r>
    </w:p>
    <w:p w14:paraId="6C0042DB" w14:textId="77777777" w:rsidR="0034159E" w:rsidRDefault="0034159E" w:rsidP="0034159E">
      <w:r w:rsidRPr="0034159E">
        <w:rPr>
          <w:b/>
        </w:rPr>
        <w:t>CBN APPROVED TAKE-AWAY:</w:t>
      </w:r>
      <w:r>
        <w:t xml:space="preserve"> “Be obedient to God – even when you don’t want to obey. God has a plan that includes mercy, love and forgiveness for all people.”</w:t>
      </w:r>
    </w:p>
    <w:p w14:paraId="6111B4FB" w14:textId="77777777" w:rsidR="0034159E" w:rsidRDefault="0034159E" w:rsidP="0034159E">
      <w:r w:rsidRPr="0034159E">
        <w:rPr>
          <w:b/>
        </w:rPr>
        <w:t>LOG LINE:</w:t>
      </w:r>
      <w:r>
        <w:t xml:space="preserve"> Joy witnesses the theft of a bike by a school bully. </w:t>
      </w:r>
      <w:proofErr w:type="gramStart"/>
      <w:r>
        <w:t>To Joy’s surprise, the prin</w:t>
      </w:r>
      <w:r w:rsidR="00A4326E">
        <w:t>cipal offers mercy to the thief</w:t>
      </w:r>
      <w:r w:rsidR="000F21DC">
        <w:t xml:space="preserve"> </w:t>
      </w:r>
      <w:r>
        <w:t>instead of</w:t>
      </w:r>
      <w:r w:rsidR="000F21DC">
        <w:t xml:space="preserve"> o</w:t>
      </w:r>
      <w:r w:rsidR="00A4326E">
        <w:t>f</w:t>
      </w:r>
      <w:r w:rsidR="000F21DC">
        <w:t>fering</w:t>
      </w:r>
      <w:r>
        <w:t xml:space="preserve"> justice.</w:t>
      </w:r>
      <w:proofErr w:type="gramEnd"/>
      <w:r>
        <w:t xml:space="preserve"> </w:t>
      </w:r>
      <w:r w:rsidR="000F21DC">
        <w:t xml:space="preserve"> </w:t>
      </w:r>
      <w:r>
        <w:t xml:space="preserve">Joy, Chris and Gizmo join Jonah on his journey, from inside the whale to saving the sinful </w:t>
      </w:r>
      <w:proofErr w:type="spellStart"/>
      <w:r>
        <w:t>Ninevites</w:t>
      </w:r>
      <w:proofErr w:type="spellEnd"/>
      <w:r>
        <w:t xml:space="preserve">. Joy relates to Jonah’s frustrations, but is also convicted to live out God’s forgiveness, even with someone she doesn’t like. </w:t>
      </w:r>
    </w:p>
    <w:p w14:paraId="7F58F0E6" w14:textId="77777777" w:rsidR="0034159E" w:rsidRDefault="0034159E" w:rsidP="0034159E"/>
    <w:p w14:paraId="121EA117" w14:textId="77777777" w:rsidR="0034159E" w:rsidRPr="00171E31" w:rsidRDefault="0034159E" w:rsidP="0034159E">
      <w:pPr>
        <w:rPr>
          <w:u w:val="single"/>
        </w:rPr>
      </w:pPr>
      <w:r w:rsidRPr="00171E31">
        <w:rPr>
          <w:u w:val="single"/>
        </w:rPr>
        <w:t>202 – Joseph</w:t>
      </w:r>
    </w:p>
    <w:p w14:paraId="3C16BACF" w14:textId="77777777" w:rsidR="0034159E" w:rsidRPr="0034159E" w:rsidRDefault="0034159E" w:rsidP="0034159E">
      <w:pPr>
        <w:rPr>
          <w:i/>
        </w:rPr>
      </w:pPr>
      <w:r w:rsidRPr="0034159E">
        <w:rPr>
          <w:i/>
        </w:rPr>
        <w:t>“Joseph The Dreamer”  - Written by Sean Gaffney</w:t>
      </w:r>
    </w:p>
    <w:p w14:paraId="4F096DAA" w14:textId="77777777" w:rsidR="0034159E" w:rsidRDefault="0034159E" w:rsidP="0034159E">
      <w:r w:rsidRPr="0034159E">
        <w:rPr>
          <w:b/>
        </w:rPr>
        <w:t>CBN APPROVED TAKE-AWAY:</w:t>
      </w:r>
      <w:r>
        <w:t xml:space="preserve"> “Trust God - He has a plan for you, even if you don't see that plan!”</w:t>
      </w:r>
    </w:p>
    <w:p w14:paraId="37C10420" w14:textId="77777777" w:rsidR="0034159E" w:rsidRDefault="0034159E" w:rsidP="0034159E">
      <w:r w:rsidRPr="0034159E">
        <w:rPr>
          <w:b/>
        </w:rPr>
        <w:t>LOG LINE:</w:t>
      </w:r>
      <w:r>
        <w:t xml:space="preserve"> Chris has a very precise plan for how he is going to get what he wants; and he can't handle it when things don't go according to his own plan.  Superbook transports him back to ancient Egypt.   As he watches Joseph rise from prisoner to governor of Egypt and gain a long lost bond with his brothers, Chris learns to forego his own plans and trust a little more in God's plans instead.</w:t>
      </w:r>
    </w:p>
    <w:p w14:paraId="02C812A6" w14:textId="77777777" w:rsidR="0034159E" w:rsidRDefault="0034159E" w:rsidP="0034159E"/>
    <w:p w14:paraId="508027AC" w14:textId="77777777" w:rsidR="0034159E" w:rsidRPr="00171E31" w:rsidRDefault="0034159E" w:rsidP="0034159E">
      <w:pPr>
        <w:rPr>
          <w:u w:val="single"/>
        </w:rPr>
      </w:pPr>
      <w:r w:rsidRPr="00171E31">
        <w:rPr>
          <w:u w:val="single"/>
        </w:rPr>
        <w:t>203 – Meshach, Shadrach and Abednego</w:t>
      </w:r>
    </w:p>
    <w:p w14:paraId="5F7EC242" w14:textId="77777777" w:rsidR="0034159E" w:rsidRPr="00171E31" w:rsidRDefault="0034159E" w:rsidP="0034159E">
      <w:pPr>
        <w:rPr>
          <w:i/>
        </w:rPr>
      </w:pPr>
      <w:r w:rsidRPr="00171E31">
        <w:rPr>
          <w:i/>
        </w:rPr>
        <w:t>“Tested by Fire” – Written by Brian Cochran</w:t>
      </w:r>
    </w:p>
    <w:p w14:paraId="1CEF477A" w14:textId="77777777" w:rsidR="0034159E" w:rsidRDefault="0034159E" w:rsidP="0034159E">
      <w:r w:rsidRPr="0034159E">
        <w:rPr>
          <w:b/>
        </w:rPr>
        <w:t>CBN APPROVED TAKE-AWAY:</w:t>
      </w:r>
      <w:r>
        <w:t xml:space="preserve"> </w:t>
      </w:r>
      <w:r w:rsidR="00171E31">
        <w:t>“</w:t>
      </w:r>
      <w:r>
        <w:t>Obey God even when everyone else does not. He will be your protector.</w:t>
      </w:r>
      <w:r w:rsidR="00171E31">
        <w:t>”</w:t>
      </w:r>
    </w:p>
    <w:p w14:paraId="2295E392" w14:textId="77777777" w:rsidR="00171E31" w:rsidRPr="00171E31" w:rsidRDefault="0034159E" w:rsidP="0034159E">
      <w:r w:rsidRPr="0034159E">
        <w:rPr>
          <w:b/>
        </w:rPr>
        <w:t>LOG LINE</w:t>
      </w:r>
      <w:r>
        <w:t>: Chris wrestles with making a moral decision between right and wrong  -- a decision Joy warns could get him in big trouble. Superbook takes him and his friends back to Babylon during the reign of Nebuchadnezzar to meet Shadrach, Meshach and Abednego - three men who chose to obey God and trust Him for their protection no matter the cost.</w:t>
      </w:r>
    </w:p>
    <w:p w14:paraId="6B48201E" w14:textId="77777777" w:rsidR="00171E31" w:rsidRDefault="00171E31" w:rsidP="0034159E">
      <w:pPr>
        <w:rPr>
          <w:u w:val="single"/>
        </w:rPr>
      </w:pPr>
    </w:p>
    <w:p w14:paraId="4905150F" w14:textId="77777777" w:rsidR="00171E31" w:rsidRPr="00171E31" w:rsidRDefault="00171E31" w:rsidP="0034159E">
      <w:pPr>
        <w:rPr>
          <w:u w:val="single"/>
        </w:rPr>
      </w:pPr>
      <w:r w:rsidRPr="00171E31">
        <w:rPr>
          <w:u w:val="single"/>
        </w:rPr>
        <w:t xml:space="preserve">204 – </w:t>
      </w:r>
      <w:proofErr w:type="spellStart"/>
      <w:r w:rsidRPr="00171E31">
        <w:rPr>
          <w:u w:val="single"/>
        </w:rPr>
        <w:t>Rahab</w:t>
      </w:r>
      <w:proofErr w:type="spellEnd"/>
    </w:p>
    <w:p w14:paraId="6305CB85" w14:textId="77777777" w:rsidR="00171E31" w:rsidRPr="00171E31" w:rsidRDefault="00171E31" w:rsidP="0034159E">
      <w:pPr>
        <w:rPr>
          <w:i/>
        </w:rPr>
      </w:pPr>
      <w:r w:rsidRPr="00171E31">
        <w:rPr>
          <w:i/>
        </w:rPr>
        <w:t>“</w:t>
      </w:r>
      <w:proofErr w:type="spellStart"/>
      <w:r w:rsidRPr="00171E31">
        <w:rPr>
          <w:i/>
        </w:rPr>
        <w:t>Rahab</w:t>
      </w:r>
      <w:proofErr w:type="spellEnd"/>
      <w:r w:rsidRPr="00171E31">
        <w:rPr>
          <w:i/>
        </w:rPr>
        <w:t xml:space="preserve"> and the Walls of Jericho” – Written by Len </w:t>
      </w:r>
      <w:proofErr w:type="spellStart"/>
      <w:r w:rsidRPr="00171E31">
        <w:rPr>
          <w:i/>
        </w:rPr>
        <w:t>Uhley</w:t>
      </w:r>
      <w:proofErr w:type="spellEnd"/>
    </w:p>
    <w:p w14:paraId="705D9CCF" w14:textId="77777777" w:rsidR="00171E31" w:rsidRDefault="00171E31" w:rsidP="00171E31">
      <w:r w:rsidRPr="00171E31">
        <w:rPr>
          <w:b/>
        </w:rPr>
        <w:t>CBN APPROVED TAKE-AWAY</w:t>
      </w:r>
      <w:r>
        <w:t>: "Opposing sides can unite for a shared purpose."</w:t>
      </w:r>
    </w:p>
    <w:p w14:paraId="525595D4" w14:textId="77777777" w:rsidR="00171E31" w:rsidRDefault="00171E31" w:rsidP="00171E31">
      <w:r w:rsidRPr="00171E31">
        <w:rPr>
          <w:b/>
        </w:rPr>
        <w:t>LOG LINE:</w:t>
      </w:r>
      <w:r>
        <w:t xml:space="preserve"> Joy is having a difficult </w:t>
      </w:r>
      <w:proofErr w:type="gramStart"/>
      <w:r>
        <w:t>time sharing</w:t>
      </w:r>
      <w:proofErr w:type="gramEnd"/>
      <w:r>
        <w:t xml:space="preserve"> work on a school project with a seemingly unfriendly and competitive student.  However, once Superbook takes our trio back to the fall of Jericho, where Joy meets </w:t>
      </w:r>
      <w:proofErr w:type="spellStart"/>
      <w:r>
        <w:t>Rahab</w:t>
      </w:r>
      <w:proofErr w:type="spellEnd"/>
      <w:r>
        <w:t>, she comes to realize that people can change, and those who seem to be adversaries can sometimes turn out to be allies who will work with you for a greater good.</w:t>
      </w:r>
    </w:p>
    <w:p w14:paraId="3861BDC2" w14:textId="77777777" w:rsidR="00171E31" w:rsidRDefault="00171E31" w:rsidP="00171E31"/>
    <w:p w14:paraId="18B989DB" w14:textId="77777777" w:rsidR="00171E31" w:rsidRPr="00991936" w:rsidRDefault="00171E31" w:rsidP="00171E31">
      <w:pPr>
        <w:rPr>
          <w:u w:val="single"/>
        </w:rPr>
      </w:pPr>
      <w:r w:rsidRPr="00991936">
        <w:rPr>
          <w:u w:val="single"/>
        </w:rPr>
        <w:t>205 – Est</w:t>
      </w:r>
      <w:r w:rsidR="00991936" w:rsidRPr="00991936">
        <w:rPr>
          <w:u w:val="single"/>
        </w:rPr>
        <w:t>h</w:t>
      </w:r>
      <w:r w:rsidRPr="00991936">
        <w:rPr>
          <w:u w:val="single"/>
        </w:rPr>
        <w:t>er</w:t>
      </w:r>
    </w:p>
    <w:p w14:paraId="20EA49E3" w14:textId="77777777" w:rsidR="00171E31" w:rsidRPr="000F21DC" w:rsidRDefault="00171E31" w:rsidP="00171E31">
      <w:pPr>
        <w:rPr>
          <w:i/>
        </w:rPr>
      </w:pPr>
      <w:r w:rsidRPr="000F21DC">
        <w:rPr>
          <w:i/>
        </w:rPr>
        <w:t>“Queen Est</w:t>
      </w:r>
      <w:r w:rsidR="00991936" w:rsidRPr="000F21DC">
        <w:rPr>
          <w:i/>
        </w:rPr>
        <w:t>h</w:t>
      </w:r>
      <w:r w:rsidRPr="000F21DC">
        <w:rPr>
          <w:i/>
        </w:rPr>
        <w:t xml:space="preserve">er” – Written by </w:t>
      </w:r>
      <w:proofErr w:type="spellStart"/>
      <w:r w:rsidRPr="000F21DC">
        <w:rPr>
          <w:i/>
        </w:rPr>
        <w:t>Sindy</w:t>
      </w:r>
      <w:proofErr w:type="spellEnd"/>
      <w:r w:rsidRPr="000F21DC">
        <w:rPr>
          <w:i/>
        </w:rPr>
        <w:t xml:space="preserve"> McKay</w:t>
      </w:r>
    </w:p>
    <w:p w14:paraId="57214D33" w14:textId="77777777" w:rsidR="00991936" w:rsidRDefault="00171E31" w:rsidP="0034159E">
      <w:r w:rsidRPr="00171E31">
        <w:rPr>
          <w:b/>
        </w:rPr>
        <w:t>CBN APPROVED TAKE-AWAY:</w:t>
      </w:r>
      <w:r>
        <w:t xml:space="preserve"> “Be (brave and) ready to do good things.  Be the best/greatest for the benefit of others.”</w:t>
      </w:r>
    </w:p>
    <w:p w14:paraId="339B7F29" w14:textId="77777777" w:rsidR="00FC13EA" w:rsidRDefault="00991936" w:rsidP="0034159E">
      <w:r>
        <w:t xml:space="preserve">LOG LINE:  Joy is challenged to stand up to a classmate who questions Joy’s selection of a new girl at school to join a special club.  If Joy pushes for the new girl she could lose her own position in the club.  Superbook whisks the kids off to meet Queen Esther, who is facing a moral crisis of her own.   As Joy befriends the Queen, she learns that her own dilemma pales in comparison to the life and death choice </w:t>
      </w:r>
      <w:proofErr w:type="gramStart"/>
      <w:r>
        <w:t>Queen  Ester</w:t>
      </w:r>
      <w:proofErr w:type="gramEnd"/>
      <w:r>
        <w:t xml:space="preserve"> is grappling with.  At the moment of truth, Ether shows her true colors and stands up for what is right, even though it could mean death.  She is rewarded for her bravery, protects a nation, and with that </w:t>
      </w:r>
      <w:proofErr w:type="gramStart"/>
      <w:r>
        <w:t>Joy</w:t>
      </w:r>
      <w:proofErr w:type="gramEnd"/>
      <w:r>
        <w:t xml:space="preserve"> returns home full of the resilience and fortitude it will take to do the right thing in her situation at school.     </w:t>
      </w:r>
    </w:p>
    <w:p w14:paraId="6F6A155E" w14:textId="77777777" w:rsidR="00FC13EA" w:rsidRDefault="00FC13EA" w:rsidP="0034159E"/>
    <w:p w14:paraId="53C2B04E" w14:textId="77777777" w:rsidR="00FC13EA" w:rsidRPr="007F5864" w:rsidRDefault="00FC13EA" w:rsidP="0034159E">
      <w:pPr>
        <w:rPr>
          <w:u w:val="single"/>
        </w:rPr>
      </w:pPr>
      <w:r w:rsidRPr="007F5864">
        <w:rPr>
          <w:u w:val="single"/>
        </w:rPr>
        <w:t>206 –</w:t>
      </w:r>
      <w:r w:rsidR="007F5864" w:rsidRPr="007F5864">
        <w:rPr>
          <w:u w:val="single"/>
        </w:rPr>
        <w:t xml:space="preserve"> John the Baptizer</w:t>
      </w:r>
    </w:p>
    <w:p w14:paraId="6EF29599" w14:textId="77777777" w:rsidR="00FC13EA" w:rsidRPr="007F5864" w:rsidRDefault="00FC13EA" w:rsidP="0034159E">
      <w:pPr>
        <w:rPr>
          <w:i/>
        </w:rPr>
      </w:pPr>
      <w:r w:rsidRPr="007F5864">
        <w:rPr>
          <w:i/>
        </w:rPr>
        <w:t xml:space="preserve">“Nothing But the Truth” – Written by Len </w:t>
      </w:r>
      <w:proofErr w:type="spellStart"/>
      <w:r w:rsidRPr="007F5864">
        <w:rPr>
          <w:i/>
        </w:rPr>
        <w:t>Uhley</w:t>
      </w:r>
      <w:proofErr w:type="spellEnd"/>
    </w:p>
    <w:p w14:paraId="6B61F2AF" w14:textId="77777777" w:rsidR="00FC13EA" w:rsidRDefault="00FC13EA" w:rsidP="0034159E">
      <w:r w:rsidRPr="00FC13EA">
        <w:rPr>
          <w:b/>
        </w:rPr>
        <w:t>CBN APPROVED TAKE-AWAY</w:t>
      </w:r>
      <w:r>
        <w:t xml:space="preserve"> – “Live truthfully and point others to Jesus”</w:t>
      </w:r>
    </w:p>
    <w:p w14:paraId="27A81731" w14:textId="77777777" w:rsidR="00FC13EA" w:rsidRDefault="00FC13EA" w:rsidP="0034159E">
      <w:r w:rsidRPr="00FC13EA">
        <w:rPr>
          <w:b/>
        </w:rPr>
        <w:t>LOG LINE</w:t>
      </w:r>
      <w:r>
        <w:t>:  When Chris is faced with a challenge between choosing to act truthfully or to take the easy (and more “fun”) pathway, Superbook whisks the kids back to meet John The Baptizer.  During an exciting journey that takes the kids from witnessing John preach and baptize on the Jordan River, all the way through to his incarceration and ultimate death at the hands of Herodias and King Herod, Chris comes to understand what it means to live truthfully and point others toward in the direction of being more like Jesus.  When Chris returns home, he applies what he’s learned.  Although it doesn’t change the boy he is trying to help, Chris himself is that much stronger, for the effort he’s putting in and for the experience of meeting John the Baptizer firsthand!</w:t>
      </w:r>
    </w:p>
    <w:p w14:paraId="768E70C3" w14:textId="77777777" w:rsidR="00FC13EA" w:rsidRDefault="00FC13EA" w:rsidP="0034159E"/>
    <w:p w14:paraId="5188F15C" w14:textId="77777777" w:rsidR="007F5864" w:rsidRPr="007F5864" w:rsidRDefault="00FC13EA" w:rsidP="0034159E">
      <w:pPr>
        <w:rPr>
          <w:u w:val="single"/>
        </w:rPr>
      </w:pPr>
      <w:r w:rsidRPr="007F5864">
        <w:rPr>
          <w:u w:val="single"/>
        </w:rPr>
        <w:t xml:space="preserve">207 </w:t>
      </w:r>
      <w:r w:rsidR="007F5864" w:rsidRPr="007F5864">
        <w:rPr>
          <w:u w:val="single"/>
        </w:rPr>
        <w:t>–</w:t>
      </w:r>
      <w:r w:rsidRPr="007F5864">
        <w:rPr>
          <w:u w:val="single"/>
        </w:rPr>
        <w:t xml:space="preserve"> </w:t>
      </w:r>
      <w:r w:rsidR="007F5864" w:rsidRPr="007F5864">
        <w:rPr>
          <w:u w:val="single"/>
        </w:rPr>
        <w:t>Paul and the Shipwreck</w:t>
      </w:r>
    </w:p>
    <w:p w14:paraId="0DA02E77" w14:textId="77777777" w:rsidR="007F5864" w:rsidRPr="007F5864" w:rsidRDefault="007F5864" w:rsidP="0034159E">
      <w:pPr>
        <w:rPr>
          <w:i/>
        </w:rPr>
      </w:pPr>
      <w:r w:rsidRPr="007F5864">
        <w:rPr>
          <w:i/>
        </w:rPr>
        <w:t xml:space="preserve">“A Job to Do” – Written by Steve </w:t>
      </w:r>
      <w:proofErr w:type="spellStart"/>
      <w:r w:rsidRPr="007F5864">
        <w:rPr>
          <w:i/>
        </w:rPr>
        <w:t>Granat</w:t>
      </w:r>
      <w:proofErr w:type="spellEnd"/>
      <w:r w:rsidRPr="007F5864">
        <w:rPr>
          <w:i/>
        </w:rPr>
        <w:t xml:space="preserve"> &amp; </w:t>
      </w:r>
      <w:proofErr w:type="spellStart"/>
      <w:r w:rsidRPr="007F5864">
        <w:rPr>
          <w:i/>
        </w:rPr>
        <w:t>Cydne</w:t>
      </w:r>
      <w:proofErr w:type="spellEnd"/>
      <w:r w:rsidRPr="007F5864">
        <w:rPr>
          <w:i/>
        </w:rPr>
        <w:t xml:space="preserve"> Clark</w:t>
      </w:r>
    </w:p>
    <w:p w14:paraId="55234F1D" w14:textId="77777777" w:rsidR="007F5864" w:rsidRDefault="007F5864" w:rsidP="0034159E">
      <w:r w:rsidRPr="00DC5B77">
        <w:rPr>
          <w:b/>
        </w:rPr>
        <w:t>CBN AP</w:t>
      </w:r>
      <w:r w:rsidR="00DC5B77">
        <w:rPr>
          <w:b/>
        </w:rPr>
        <w:t>P</w:t>
      </w:r>
      <w:r w:rsidRPr="00DC5B77">
        <w:rPr>
          <w:b/>
        </w:rPr>
        <w:t>ROVED TAKE-AWAY</w:t>
      </w:r>
      <w:r>
        <w:t xml:space="preserve"> – “Focus on the goal and the mission, no matter your fear, circumstances or distractions.”</w:t>
      </w:r>
    </w:p>
    <w:p w14:paraId="469EFB1A" w14:textId="77777777" w:rsidR="004B767A" w:rsidRDefault="007F5864" w:rsidP="0034159E">
      <w:r w:rsidRPr="004B767A">
        <w:rPr>
          <w:b/>
        </w:rPr>
        <w:t>LOG LINE:</w:t>
      </w:r>
      <w:r>
        <w:t xml:space="preserve"> Joy </w:t>
      </w:r>
      <w:r w:rsidR="004B767A">
        <w:t xml:space="preserve">and </w:t>
      </w:r>
      <w:r>
        <w:t xml:space="preserve">the </w:t>
      </w:r>
      <w:proofErr w:type="spellStart"/>
      <w:r>
        <w:t>Quantums</w:t>
      </w:r>
      <w:proofErr w:type="spellEnd"/>
      <w:r>
        <w:t xml:space="preserve"> </w:t>
      </w:r>
      <w:r w:rsidR="004B767A">
        <w:t xml:space="preserve">are helping with </w:t>
      </w:r>
      <w:r>
        <w:t>a disast</w:t>
      </w:r>
      <w:r w:rsidR="00BB6770">
        <w:t>er relief effort.  However,</w:t>
      </w:r>
      <w:r>
        <w:t xml:space="preserve"> </w:t>
      </w:r>
      <w:r w:rsidR="00BB6770">
        <w:t xml:space="preserve">the circumstances are </w:t>
      </w:r>
      <w:r w:rsidR="004B767A">
        <w:t xml:space="preserve">so </w:t>
      </w:r>
      <w:r w:rsidR="00BB6770">
        <w:t xml:space="preserve">arduous </w:t>
      </w:r>
      <w:r w:rsidR="004B767A">
        <w:t>that</w:t>
      </w:r>
      <w:r w:rsidR="00BB6770">
        <w:t xml:space="preserve"> Joy soon </w:t>
      </w:r>
      <w:r>
        <w:t xml:space="preserve">finds she doesn’t have the strength to </w:t>
      </w:r>
      <w:r w:rsidR="00BB6770">
        <w:t>continue</w:t>
      </w:r>
      <w:r>
        <w:t xml:space="preserve">, even though her heart is in the right place.  </w:t>
      </w:r>
      <w:r w:rsidR="00BB6770">
        <w:t xml:space="preserve">At her lowest moment, </w:t>
      </w:r>
      <w:r>
        <w:t xml:space="preserve">Superbook </w:t>
      </w:r>
      <w:r w:rsidR="00BB6770">
        <w:t xml:space="preserve">takes </w:t>
      </w:r>
      <w:r>
        <w:t xml:space="preserve">the kids back </w:t>
      </w:r>
      <w:r w:rsidR="00BB6770">
        <w:t>i</w:t>
      </w:r>
      <w:r>
        <w:t>n time to meet</w:t>
      </w:r>
      <w:r w:rsidR="00BB6770">
        <w:t xml:space="preserve"> a man who </w:t>
      </w:r>
      <w:r w:rsidR="004B767A">
        <w:t>is also facing adversity</w:t>
      </w:r>
      <w:r w:rsidR="00BB6770">
        <w:t>.  The kids land onboard a ship taking a prisoner, named Paul, to face authorities in Rome. Befor</w:t>
      </w:r>
      <w:r w:rsidR="004B767A">
        <w:t>e he gets there, Paul must face</w:t>
      </w:r>
      <w:r w:rsidR="00BB6770">
        <w:t xml:space="preserve"> one disaster after another, and when th</w:t>
      </w:r>
      <w:r w:rsidR="004B767A">
        <w:t xml:space="preserve">e journey seems the most dire, </w:t>
      </w:r>
      <w:r w:rsidR="00BB6770">
        <w:t xml:space="preserve">God gives him the strength to carry on and </w:t>
      </w:r>
      <w:r w:rsidR="004B767A">
        <w:t xml:space="preserve">even </w:t>
      </w:r>
      <w:r w:rsidR="00BB6770">
        <w:t>minister to others</w:t>
      </w:r>
      <w:r w:rsidR="004B767A">
        <w:t xml:space="preserve"> in the their darkest hours</w:t>
      </w:r>
      <w:r w:rsidR="00BB6770">
        <w:t xml:space="preserve">.  Joy is uplifted my sharing Paul’s journey and </w:t>
      </w:r>
      <w:r w:rsidR="004B767A">
        <w:t>his</w:t>
      </w:r>
      <w:r w:rsidR="00BB6770">
        <w:t xml:space="preserve"> miracles in Malta.  </w:t>
      </w:r>
      <w:r w:rsidR="004B767A">
        <w:t xml:space="preserve">Joy then </w:t>
      </w:r>
      <w:r w:rsidR="00BB6770">
        <w:t>returns</w:t>
      </w:r>
      <w:r w:rsidR="004B767A">
        <w:t>, through time,</w:t>
      </w:r>
      <w:r w:rsidR="00BB6770">
        <w:t xml:space="preserve"> to the relief project</w:t>
      </w:r>
      <w:r w:rsidR="004B767A">
        <w:t xml:space="preserve"> so filled with the Spirit that no hardship can stop her now. </w:t>
      </w:r>
    </w:p>
    <w:p w14:paraId="5C14000A" w14:textId="77777777" w:rsidR="004B767A" w:rsidRDefault="004B767A" w:rsidP="0034159E"/>
    <w:p w14:paraId="0652798C" w14:textId="77777777" w:rsidR="004B767A" w:rsidRPr="004B767A" w:rsidRDefault="004B767A" w:rsidP="0034159E">
      <w:pPr>
        <w:rPr>
          <w:u w:val="single"/>
        </w:rPr>
      </w:pPr>
      <w:r w:rsidRPr="004B767A">
        <w:rPr>
          <w:u w:val="single"/>
        </w:rPr>
        <w:t>208 – Job</w:t>
      </w:r>
    </w:p>
    <w:p w14:paraId="250D9148" w14:textId="77777777" w:rsidR="004B767A" w:rsidRPr="004B767A" w:rsidRDefault="004B767A" w:rsidP="004B767A">
      <w:pPr>
        <w:rPr>
          <w:i/>
        </w:rPr>
      </w:pPr>
      <w:r w:rsidRPr="004B767A">
        <w:rPr>
          <w:i/>
        </w:rPr>
        <w:t>“My Servant Job” – Written by Sean Roche</w:t>
      </w:r>
    </w:p>
    <w:p w14:paraId="148B2B16" w14:textId="77777777" w:rsidR="004B767A" w:rsidRDefault="00DC5B77" w:rsidP="004B767A">
      <w:r>
        <w:rPr>
          <w:b/>
        </w:rPr>
        <w:t xml:space="preserve">CBN APPROVED </w:t>
      </w:r>
      <w:r w:rsidR="004B767A" w:rsidRPr="00DC5B77">
        <w:rPr>
          <w:b/>
        </w:rPr>
        <w:t>TAKE-AWAY:</w:t>
      </w:r>
      <w:r w:rsidR="004B767A">
        <w:t xml:space="preserve">  Don't give up.  Don't ever give up.  Unconditional loyalty to God is eventually rewarded.</w:t>
      </w:r>
    </w:p>
    <w:p w14:paraId="3A0099C0" w14:textId="77777777" w:rsidR="00DC5B77" w:rsidRPr="009D053F" w:rsidRDefault="00DC5B77" w:rsidP="00DC5B77">
      <w:r>
        <w:rPr>
          <w:b/>
        </w:rPr>
        <w:t>LOG LINE</w:t>
      </w:r>
      <w:r w:rsidR="004B767A" w:rsidRPr="00DC5B77">
        <w:rPr>
          <w:b/>
        </w:rPr>
        <w:t>:</w:t>
      </w:r>
      <w:r w:rsidR="004B767A">
        <w:t xml:space="preserve">  Chris is having the worst week of his life.  When his Grandpa suddenly dies he feels as though he can't go on.  He wants to blame someone for all his pain and doesn't understand why such bad things are happening to him when he tries so hard to be good.  Superbook whisks the kids away to meet Job, a man who is tested beyond limits Chris has ever experienced.  As Chris becomes involved with Job's plight he is amazed at his profound ability to remain faithful to God through all sorts of adversity.  Chris takes strength from Job's example, and when our kids return home, Chris applies what he's learned about having faith in God, no matter the challenges.  He knows God will not abandon him.   </w:t>
      </w:r>
    </w:p>
    <w:p w14:paraId="44171B6A" w14:textId="77777777" w:rsidR="00DC5B77" w:rsidRDefault="00DC5B77" w:rsidP="00DC5B77">
      <w:pPr>
        <w:rPr>
          <w:u w:val="single"/>
        </w:rPr>
      </w:pPr>
    </w:p>
    <w:p w14:paraId="458381FB" w14:textId="77777777" w:rsidR="00DC5B77" w:rsidRPr="00DC5B77" w:rsidRDefault="00DC5B77" w:rsidP="00DC5B77">
      <w:pPr>
        <w:rPr>
          <w:u w:val="single"/>
        </w:rPr>
      </w:pPr>
      <w:r w:rsidRPr="00DC5B77">
        <w:rPr>
          <w:u w:val="single"/>
        </w:rPr>
        <w:t>209 – Noah</w:t>
      </w:r>
    </w:p>
    <w:p w14:paraId="611E572B" w14:textId="77777777" w:rsidR="00DC5B77" w:rsidRPr="00DC5B77" w:rsidRDefault="00DC5B77" w:rsidP="00DC5B77">
      <w:pPr>
        <w:rPr>
          <w:i/>
        </w:rPr>
      </w:pPr>
      <w:r w:rsidRPr="00DC5B77">
        <w:rPr>
          <w:i/>
        </w:rPr>
        <w:t xml:space="preserve">“Covenant of the Storm” – Written by Len </w:t>
      </w:r>
      <w:proofErr w:type="spellStart"/>
      <w:r w:rsidRPr="00DC5B77">
        <w:rPr>
          <w:i/>
        </w:rPr>
        <w:t>Uhley</w:t>
      </w:r>
      <w:proofErr w:type="spellEnd"/>
    </w:p>
    <w:p w14:paraId="6402F66B" w14:textId="77777777" w:rsidR="00DC5B77" w:rsidRDefault="00DC5B77" w:rsidP="00DC5B77">
      <w:r w:rsidRPr="00DC5B77">
        <w:rPr>
          <w:b/>
        </w:rPr>
        <w:t>CBN APPROVED TAKE-AWAY</w:t>
      </w:r>
      <w:r>
        <w:t>: God does not always protect us from trouble but cares for us in spite of trouble</w:t>
      </w:r>
    </w:p>
    <w:p w14:paraId="60B452FE" w14:textId="77777777" w:rsidR="00DC5B77" w:rsidRDefault="00DC5B77" w:rsidP="00DC5B77">
      <w:r w:rsidRPr="00DC5B77">
        <w:rPr>
          <w:b/>
        </w:rPr>
        <w:t>LOG LINE:</w:t>
      </w:r>
      <w:r>
        <w:t xml:space="preserve">  When GIZMO catches CHRIS and JOY skipping school to hang out with a bad role model (PEARCE, the leader of an extreme skateboarding team), SUPERBOOK sends them back to a time when the world was fraught with evil.  So evil, in fact, that God vows to destroy the world, saving only Noah (“The only righteous man on earth”), his family and a menagerie of animal species.  As they witness the Flood -- and Noah's unwavering faith in God -- our heroes see how their bad behavior paralleled the world's descent into sin.  Heartened by Noah's example and God's covenant with Mankind (to never again destroy the world with a flood), they return to the present and reject Pearce's dangerous influence.</w:t>
      </w:r>
    </w:p>
    <w:p w14:paraId="00E0B83D" w14:textId="77777777" w:rsidR="00DC5B77" w:rsidRDefault="00DC5B77" w:rsidP="00DC5B77"/>
    <w:p w14:paraId="4808A718" w14:textId="77777777" w:rsidR="00DC5B77" w:rsidRPr="00FE2DFC" w:rsidRDefault="00DC5B77" w:rsidP="00DC5B77">
      <w:pPr>
        <w:rPr>
          <w:u w:val="single"/>
        </w:rPr>
      </w:pPr>
      <w:r w:rsidRPr="00FE2DFC">
        <w:rPr>
          <w:u w:val="single"/>
        </w:rPr>
        <w:t>210 – Gideon</w:t>
      </w:r>
    </w:p>
    <w:p w14:paraId="0EFF20A2" w14:textId="77777777" w:rsidR="00DC5B77" w:rsidRPr="00DC5B77" w:rsidRDefault="00DC5B77" w:rsidP="00DC5B77">
      <w:pPr>
        <w:rPr>
          <w:i/>
        </w:rPr>
      </w:pPr>
      <w:r w:rsidRPr="00DC5B77">
        <w:rPr>
          <w:i/>
        </w:rPr>
        <w:t>“An Unlikely Hero” –</w:t>
      </w:r>
      <w:r w:rsidR="00D32F6F">
        <w:rPr>
          <w:i/>
        </w:rPr>
        <w:t xml:space="preserve"> Written by Tim Hodge, </w:t>
      </w:r>
      <w:r w:rsidRPr="00DC5B77">
        <w:rPr>
          <w:i/>
        </w:rPr>
        <w:t>Sean Roche</w:t>
      </w:r>
      <w:r w:rsidR="000F21DC">
        <w:rPr>
          <w:i/>
        </w:rPr>
        <w:t xml:space="preserve">, </w:t>
      </w:r>
      <w:proofErr w:type="spellStart"/>
      <w:r w:rsidR="000F21DC">
        <w:rPr>
          <w:i/>
        </w:rPr>
        <w:t>Cy</w:t>
      </w:r>
      <w:r w:rsidR="00D32F6F">
        <w:rPr>
          <w:i/>
        </w:rPr>
        <w:t>d</w:t>
      </w:r>
      <w:r w:rsidR="000F21DC">
        <w:rPr>
          <w:i/>
        </w:rPr>
        <w:t>n</w:t>
      </w:r>
      <w:r w:rsidR="00D32F6F">
        <w:rPr>
          <w:i/>
        </w:rPr>
        <w:t>e</w:t>
      </w:r>
      <w:proofErr w:type="spellEnd"/>
      <w:r w:rsidR="00D32F6F">
        <w:rPr>
          <w:i/>
        </w:rPr>
        <w:t xml:space="preserve"> Clark and Steve </w:t>
      </w:r>
      <w:proofErr w:type="spellStart"/>
      <w:r w:rsidR="00D32F6F">
        <w:rPr>
          <w:i/>
        </w:rPr>
        <w:t>Granat</w:t>
      </w:r>
      <w:proofErr w:type="spellEnd"/>
    </w:p>
    <w:p w14:paraId="6C93AEC8" w14:textId="77777777" w:rsidR="00DC5B77" w:rsidRDefault="00DC5B77" w:rsidP="00DC5B77">
      <w:r w:rsidRPr="00D32F6F">
        <w:rPr>
          <w:b/>
        </w:rPr>
        <w:t>CBN APROVED TAKE-AWAY:</w:t>
      </w:r>
      <w:r>
        <w:t xml:space="preserve">  “God can use anyone who is willing.”</w:t>
      </w:r>
    </w:p>
    <w:p w14:paraId="78A516E1" w14:textId="77777777" w:rsidR="00DC5B77" w:rsidRDefault="00DC5B77" w:rsidP="00DC5B77">
      <w:r w:rsidRPr="00D32F6F">
        <w:rPr>
          <w:b/>
        </w:rPr>
        <w:t>LOG</w:t>
      </w:r>
      <w:r w:rsidR="00D32F6F" w:rsidRPr="00D32F6F">
        <w:rPr>
          <w:b/>
        </w:rPr>
        <w:t xml:space="preserve"> </w:t>
      </w:r>
      <w:r w:rsidRPr="00D32F6F">
        <w:rPr>
          <w:b/>
        </w:rPr>
        <w:t>LINE:</w:t>
      </w:r>
      <w:r>
        <w:t xml:space="preserve"> When Joy is called t</w:t>
      </w:r>
      <w:r w:rsidR="00D32F6F">
        <w:t>o leadership in a difficult situation</w:t>
      </w:r>
      <w:r>
        <w:t xml:space="preserve"> she doesn’t think she’s the right person for the job.  Superbook takes the kids </w:t>
      </w:r>
      <w:r w:rsidR="00D32F6F">
        <w:t xml:space="preserve">back </w:t>
      </w:r>
      <w:r>
        <w:t xml:space="preserve">to meet Gideon, a man who </w:t>
      </w:r>
      <w:r w:rsidR="00D32F6F">
        <w:t xml:space="preserve">some would think </w:t>
      </w:r>
      <w:r>
        <w:t xml:space="preserve">the last </w:t>
      </w:r>
      <w:r w:rsidR="00D32F6F">
        <w:t>choice to lead t</w:t>
      </w:r>
      <w:r>
        <w:t xml:space="preserve">he Israelites into battle against their biggest foes.  However, </w:t>
      </w:r>
      <w:r w:rsidR="00D32F6F">
        <w:t xml:space="preserve">with God at his side, </w:t>
      </w:r>
      <w:r>
        <w:t xml:space="preserve">Gideon </w:t>
      </w:r>
      <w:r w:rsidR="00D32F6F">
        <w:t xml:space="preserve">carries off a masterful attack and defeats the </w:t>
      </w:r>
      <w:proofErr w:type="spellStart"/>
      <w:r w:rsidR="00D32F6F">
        <w:t>Midianites</w:t>
      </w:r>
      <w:proofErr w:type="spellEnd"/>
      <w:r w:rsidR="00D32F6F">
        <w:t>, even with the odds stacked incredibly against him.  Joy realizes she can do anything when God shows you the way, and the minute she returns home she is more than up for the task at hand.</w:t>
      </w:r>
    </w:p>
    <w:p w14:paraId="706BA90D" w14:textId="77777777" w:rsidR="00D32F6F" w:rsidRDefault="00D32F6F" w:rsidP="004B767A"/>
    <w:p w14:paraId="6D41468A" w14:textId="77777777" w:rsidR="00665D90" w:rsidRDefault="00665D90" w:rsidP="004B767A">
      <w:pPr>
        <w:rPr>
          <w:u w:val="single"/>
        </w:rPr>
      </w:pPr>
    </w:p>
    <w:p w14:paraId="7C3C0ED8" w14:textId="77777777" w:rsidR="00D32F6F" w:rsidRPr="00FE2DFC" w:rsidRDefault="00D32F6F" w:rsidP="004B767A">
      <w:pPr>
        <w:rPr>
          <w:u w:val="single"/>
        </w:rPr>
      </w:pPr>
      <w:r w:rsidRPr="00FE2DFC">
        <w:rPr>
          <w:u w:val="single"/>
        </w:rPr>
        <w:t xml:space="preserve">211 – Peter </w:t>
      </w:r>
    </w:p>
    <w:p w14:paraId="27127845" w14:textId="5186552D" w:rsidR="00D32F6F" w:rsidRPr="000F21DC" w:rsidRDefault="00D32F6F" w:rsidP="004B767A">
      <w:pPr>
        <w:rPr>
          <w:i/>
        </w:rPr>
      </w:pPr>
      <w:r w:rsidRPr="000F21DC">
        <w:rPr>
          <w:i/>
        </w:rPr>
        <w:t xml:space="preserve">“Forgiveness” – Written by Len </w:t>
      </w:r>
      <w:proofErr w:type="spellStart"/>
      <w:r w:rsidRPr="000F21DC">
        <w:rPr>
          <w:i/>
        </w:rPr>
        <w:t>Uhley</w:t>
      </w:r>
      <w:proofErr w:type="spellEnd"/>
      <w:r w:rsidR="00D2745F">
        <w:rPr>
          <w:i/>
        </w:rPr>
        <w:t xml:space="preserve"> and Sean Roche</w:t>
      </w:r>
    </w:p>
    <w:p w14:paraId="0A9CB607" w14:textId="77777777" w:rsidR="00D32F6F" w:rsidRDefault="00D32F6F" w:rsidP="00D32F6F">
      <w:r w:rsidRPr="00D32F6F">
        <w:rPr>
          <w:b/>
        </w:rPr>
        <w:t>CBN APROVED TAKEAWAY:</w:t>
      </w:r>
      <w:r>
        <w:t xml:space="preserve"> “You can find forgiveness and restoration with friends no matter how big your mistake.”</w:t>
      </w:r>
    </w:p>
    <w:p w14:paraId="38FFDE8B" w14:textId="77777777" w:rsidR="00FE2DFC" w:rsidRDefault="00D32F6F" w:rsidP="00D32F6F">
      <w:r w:rsidRPr="00D32F6F">
        <w:rPr>
          <w:b/>
        </w:rPr>
        <w:t>LOG LINE:</w:t>
      </w:r>
      <w:r>
        <w:t xml:space="preserve">  Chris is desperate to play with some of the cooler kids in school in an afternoon pick-up basketball game.  Just as he demonstrates his Quantum Corkscrew jump shot, Joy runs in to excitedly announce that she's been elected Chess Club President!  Realizing how un-cool that sounds to the guys he's trying to impress, Chris pretends he doesn't know her.  Gizmo promptly arrives with Chris' sneakers, but there will be no game for him today.  Instead, Superbook sends the trio back in time to meet the disciple Peter, who ends up denying Jesus three times.  Later, after seeing the risen Jesus forgive Peter on the shores of Galilee, Chris realizes that like Peter, he was acting out of fear when he refused to acknowledge Joy's friendship.  Once the kids return to the present, Chris takes a pass on the pick-up game and heads off with his true friends to celebrate Joy's accomplishment.</w:t>
      </w:r>
    </w:p>
    <w:p w14:paraId="4B095695" w14:textId="77777777" w:rsidR="00FE2DFC" w:rsidRDefault="00FE2DFC" w:rsidP="00D32F6F"/>
    <w:p w14:paraId="404B7509" w14:textId="77777777" w:rsidR="00FE2DFC" w:rsidRPr="00FE2DFC" w:rsidRDefault="00FE2DFC" w:rsidP="00D32F6F">
      <w:pPr>
        <w:rPr>
          <w:u w:val="single"/>
        </w:rPr>
      </w:pPr>
      <w:r>
        <w:rPr>
          <w:u w:val="single"/>
        </w:rPr>
        <w:t>212</w:t>
      </w:r>
      <w:r w:rsidRPr="00FE2DFC">
        <w:rPr>
          <w:u w:val="single"/>
        </w:rPr>
        <w:t xml:space="preserve"> – The Prodigal Son</w:t>
      </w:r>
    </w:p>
    <w:p w14:paraId="29D5AB1E" w14:textId="77777777" w:rsidR="004E7327" w:rsidRDefault="00FE2DFC" w:rsidP="00D32F6F">
      <w:r w:rsidRPr="00FE2DFC">
        <w:rPr>
          <w:b/>
        </w:rPr>
        <w:t>CBN APPROVED TAKEAWAY</w:t>
      </w:r>
      <w:r w:rsidRPr="00FE2DFC">
        <w:t>: Jesus (or just a loving father) is always ready to forgive</w:t>
      </w:r>
      <w:r>
        <w:t xml:space="preserve">. </w:t>
      </w:r>
    </w:p>
    <w:p w14:paraId="0512775E" w14:textId="77777777" w:rsidR="00FE2DFC" w:rsidRDefault="004E7327" w:rsidP="00D32F6F">
      <w:r w:rsidRPr="004E7327">
        <w:rPr>
          <w:b/>
        </w:rPr>
        <w:t>LOG LINE</w:t>
      </w:r>
      <w:r>
        <w:t>: When Chris and Joy’s next door neighbor decides to run away from home because he thinks his father will never forgive him for wrecking his motorcycle, Superbook whisks the kids off to hear Jesus tell the parable of the Prodigal Son.  During their adventure they come to understand a loving father always forgives.  When they return with this message they are able to help their friend face his father – who does forgive his son and is just glad the boy is home and safe.</w:t>
      </w:r>
    </w:p>
    <w:p w14:paraId="3079FFFB" w14:textId="77777777" w:rsidR="00FE2DFC" w:rsidRDefault="00FE2DFC" w:rsidP="00D32F6F"/>
    <w:p w14:paraId="535E07D0" w14:textId="77777777" w:rsidR="00FE2DFC" w:rsidRPr="00FE2DFC" w:rsidRDefault="00FE2DFC" w:rsidP="00FE2DFC">
      <w:pPr>
        <w:rPr>
          <w:u w:val="single"/>
        </w:rPr>
      </w:pPr>
      <w:r>
        <w:rPr>
          <w:u w:val="single"/>
        </w:rPr>
        <w:t>213</w:t>
      </w:r>
      <w:r w:rsidRPr="00FE2DFC">
        <w:rPr>
          <w:u w:val="single"/>
        </w:rPr>
        <w:t xml:space="preserve"> – Babel/Pentecost</w:t>
      </w:r>
    </w:p>
    <w:p w14:paraId="595EA947" w14:textId="77777777" w:rsidR="00FE2DFC" w:rsidRDefault="00FE2DFC" w:rsidP="00FE2DFC">
      <w:r w:rsidRPr="00FE2DFC">
        <w:rPr>
          <w:b/>
        </w:rPr>
        <w:t>CBN APPROVED TAKEAWAY:</w:t>
      </w:r>
      <w:r>
        <w:t xml:space="preserve"> “Working together you can accomplish great things”</w:t>
      </w:r>
    </w:p>
    <w:p w14:paraId="1F90E628" w14:textId="77777777" w:rsidR="004E7327" w:rsidRDefault="004E7327" w:rsidP="00FE2DFC">
      <w:r>
        <w:t>LOGLINE:  Chris is having a difficult time communicating with a new student in school.  Veer has just arrived from India and can only speak Hindi.  When Gizmo’s translation program goes on the fritz, Chris bemoans the fact there are so many different languages and wonder why everyone doesn’t just speak the way he does!  Superbook transports the kids back to witness God confounding the languages at Babel.  With an understanding of why there are so many different languages, they are whisked forward in time to the upper room at Pentecost, where they get to see the Holy Spirit provide the miraculous ability for all to understand one another.  Chris comes to a deeper understanding of what it means to work together and find a common “language.”  When the kids return home, they share a cookout with Veer and his family and though Chris and Veer still cannot speak one another’s languages, they are giving it a try, using the universal language of PIZZA!</w:t>
      </w:r>
    </w:p>
    <w:p w14:paraId="14DA4C73" w14:textId="77777777" w:rsidR="004E7327" w:rsidRDefault="004E7327" w:rsidP="00FE2DFC"/>
    <w:p w14:paraId="15B388EF" w14:textId="77777777" w:rsidR="00FE2DFC" w:rsidRDefault="00FE2DFC" w:rsidP="00FE2DFC"/>
    <w:p w14:paraId="2398F24C" w14:textId="77777777" w:rsidR="00665D90" w:rsidRPr="00665D90" w:rsidRDefault="00665D90" w:rsidP="00D32F6F">
      <w:pPr>
        <w:rPr>
          <w:b/>
          <w:u w:val="single"/>
        </w:rPr>
      </w:pPr>
      <w:r w:rsidRPr="00665D90">
        <w:rPr>
          <w:b/>
          <w:u w:val="single"/>
        </w:rPr>
        <w:t>SEASON 3</w:t>
      </w:r>
    </w:p>
    <w:p w14:paraId="2E2F1108" w14:textId="77777777" w:rsidR="005D6F87" w:rsidRDefault="005D6F87" w:rsidP="00FB7430">
      <w:pPr>
        <w:widowControl w:val="0"/>
        <w:autoSpaceDE w:val="0"/>
        <w:autoSpaceDN w:val="0"/>
        <w:adjustRightInd w:val="0"/>
        <w:spacing w:after="0"/>
        <w:rPr>
          <w:rFonts w:cs="Helvetica"/>
          <w:u w:val="single"/>
        </w:rPr>
      </w:pPr>
    </w:p>
    <w:p w14:paraId="5A32D3F7" w14:textId="52B36E5C" w:rsidR="00FB7430" w:rsidRPr="00FB7430" w:rsidRDefault="005D6F87" w:rsidP="00FB7430">
      <w:pPr>
        <w:widowControl w:val="0"/>
        <w:autoSpaceDE w:val="0"/>
        <w:autoSpaceDN w:val="0"/>
        <w:adjustRightInd w:val="0"/>
        <w:spacing w:after="0"/>
        <w:rPr>
          <w:rFonts w:cs="Helvetica"/>
        </w:rPr>
      </w:pPr>
      <w:proofErr w:type="gramStart"/>
      <w:r>
        <w:rPr>
          <w:rFonts w:cs="Helvetica"/>
          <w:u w:val="single"/>
        </w:rPr>
        <w:t>301 -</w:t>
      </w:r>
      <w:r w:rsidR="00FB7430" w:rsidRPr="00FB7430">
        <w:rPr>
          <w:rFonts w:cs="Helvetica"/>
          <w:u w:val="single"/>
        </w:rPr>
        <w:t>Ruth, Naomi and Boaz</w:t>
      </w:r>
      <w:proofErr w:type="gramEnd"/>
    </w:p>
    <w:p w14:paraId="4A971944" w14:textId="77777777" w:rsidR="00FB7430" w:rsidRDefault="00FB7430" w:rsidP="00FB7430">
      <w:pPr>
        <w:widowControl w:val="0"/>
        <w:autoSpaceDE w:val="0"/>
        <w:autoSpaceDN w:val="0"/>
        <w:adjustRightInd w:val="0"/>
        <w:spacing w:after="0"/>
        <w:rPr>
          <w:rFonts w:cs="Helvetica"/>
        </w:rPr>
      </w:pPr>
    </w:p>
    <w:p w14:paraId="6AFA847E" w14:textId="6A4D2FC9" w:rsidR="00FB7430" w:rsidRPr="00FB7430" w:rsidRDefault="005D6F87" w:rsidP="00FB7430">
      <w:pPr>
        <w:widowControl w:val="0"/>
        <w:autoSpaceDE w:val="0"/>
        <w:autoSpaceDN w:val="0"/>
        <w:adjustRightInd w:val="0"/>
        <w:spacing w:after="0"/>
        <w:rPr>
          <w:rFonts w:cs="Helvetica"/>
        </w:rPr>
      </w:pPr>
      <w:r>
        <w:rPr>
          <w:rFonts w:cs="Courier Final Draft"/>
          <w:b/>
          <w:bCs/>
        </w:rPr>
        <w:t xml:space="preserve">CBN APPROVED </w:t>
      </w:r>
      <w:r w:rsidRPr="00513BB0">
        <w:rPr>
          <w:rFonts w:cs="Courier Final Draft"/>
          <w:b/>
          <w:bCs/>
        </w:rPr>
        <w:t>TAKE-AWAY:</w:t>
      </w:r>
      <w:r w:rsidRPr="00CE53EC">
        <w:rPr>
          <w:rFonts w:cs="Courier Final Draft"/>
        </w:rPr>
        <w:t xml:space="preserve"> </w:t>
      </w:r>
      <w:r>
        <w:rPr>
          <w:rFonts w:cs="Helvetica"/>
        </w:rPr>
        <w:t>"Be Loyal and Kind in Your Re</w:t>
      </w:r>
      <w:r w:rsidR="00FB7430" w:rsidRPr="00FB7430">
        <w:rPr>
          <w:rFonts w:cs="Helvetica"/>
        </w:rPr>
        <w:t>l</w:t>
      </w:r>
      <w:r>
        <w:rPr>
          <w:rFonts w:cs="Helvetica"/>
        </w:rPr>
        <w:t>a</w:t>
      </w:r>
      <w:r w:rsidR="00FB7430" w:rsidRPr="00FB7430">
        <w:rPr>
          <w:rFonts w:cs="Helvetica"/>
        </w:rPr>
        <w:t>tionships"</w:t>
      </w:r>
    </w:p>
    <w:p w14:paraId="21B127B6" w14:textId="77777777" w:rsidR="00FB7430" w:rsidRDefault="00FB7430" w:rsidP="00FB7430">
      <w:pPr>
        <w:widowControl w:val="0"/>
        <w:autoSpaceDE w:val="0"/>
        <w:autoSpaceDN w:val="0"/>
        <w:adjustRightInd w:val="0"/>
        <w:spacing w:after="0"/>
        <w:rPr>
          <w:rFonts w:cs="Helvetica"/>
        </w:rPr>
      </w:pPr>
    </w:p>
    <w:p w14:paraId="50517315" w14:textId="4BA9ED58" w:rsidR="00FB7430" w:rsidRPr="00DB178A" w:rsidRDefault="00FB7430" w:rsidP="00DB178A">
      <w:pPr>
        <w:widowControl w:val="0"/>
        <w:autoSpaceDE w:val="0"/>
        <w:autoSpaceDN w:val="0"/>
        <w:adjustRightInd w:val="0"/>
        <w:spacing w:after="0"/>
        <w:rPr>
          <w:rFonts w:cs="Helvetica"/>
        </w:rPr>
      </w:pPr>
      <w:r w:rsidRPr="00FB7430">
        <w:rPr>
          <w:rFonts w:cs="Helvetica"/>
        </w:rPr>
        <w:t xml:space="preserve">Chris would rather spend time at the lake with joy and her family than assist his wacky Great Aunt Isobel with summer chores and yard work on her somewhat neglected property. </w:t>
      </w:r>
      <w:r w:rsidR="005D6F87">
        <w:rPr>
          <w:rFonts w:cs="Helvetica"/>
        </w:rPr>
        <w:t xml:space="preserve"> Superbook takes the kids on trip to meet Ruth who is living with and caring for Naomi – </w:t>
      </w:r>
      <w:r w:rsidR="005D6F87" w:rsidRPr="005D6F87">
        <w:rPr>
          <w:rFonts w:cs="Helvetica"/>
          <w:i/>
        </w:rPr>
        <w:t>her</w:t>
      </w:r>
      <w:r w:rsidR="005D6F87">
        <w:rPr>
          <w:rFonts w:cs="Helvetica"/>
        </w:rPr>
        <w:t xml:space="preserve"> family.  Through the adventure and love story</w:t>
      </w:r>
      <w:r w:rsidRPr="00FB7430">
        <w:rPr>
          <w:rFonts w:cs="Helvetica"/>
        </w:rPr>
        <w:t> </w:t>
      </w:r>
      <w:r w:rsidR="005D6F87">
        <w:rPr>
          <w:rFonts w:cs="Helvetica"/>
        </w:rPr>
        <w:t xml:space="preserve">that evolves between Boaz and Ruth, Chris comes to stronger appreciation of how family members should treat one another – with kindness and loyalty.  </w:t>
      </w:r>
      <w:r w:rsidRPr="00FB7430">
        <w:rPr>
          <w:rFonts w:cs="Helvetica"/>
        </w:rPr>
        <w:t xml:space="preserve">After his Superbook adventure, Chris </w:t>
      </w:r>
      <w:r w:rsidR="004F1289">
        <w:rPr>
          <w:rFonts w:cs="Helvetica"/>
        </w:rPr>
        <w:t xml:space="preserve">forgoes the lake, </w:t>
      </w:r>
      <w:r w:rsidRPr="00FB7430">
        <w:rPr>
          <w:rFonts w:cs="Helvetica"/>
        </w:rPr>
        <w:t>surprises his Aunt with a major house and yard spruce up and preps a family picnic just for her.</w:t>
      </w:r>
    </w:p>
    <w:p w14:paraId="5444AAAC" w14:textId="77777777" w:rsidR="00476782" w:rsidRDefault="00476782" w:rsidP="00FB7430">
      <w:pPr>
        <w:widowControl w:val="0"/>
        <w:autoSpaceDE w:val="0"/>
        <w:autoSpaceDN w:val="0"/>
        <w:adjustRightInd w:val="0"/>
        <w:spacing w:after="240"/>
        <w:rPr>
          <w:rFonts w:cs="Courier Final Draft"/>
          <w:u w:val="single"/>
        </w:rPr>
      </w:pPr>
    </w:p>
    <w:p w14:paraId="2BEE1B9A" w14:textId="027A63BF" w:rsidR="00FB7430" w:rsidRDefault="001019FE" w:rsidP="00FB7430">
      <w:pPr>
        <w:widowControl w:val="0"/>
        <w:autoSpaceDE w:val="0"/>
        <w:autoSpaceDN w:val="0"/>
        <w:adjustRightInd w:val="0"/>
        <w:spacing w:after="240"/>
        <w:rPr>
          <w:rFonts w:cs="Courier Final Draft"/>
          <w:u w:val="single"/>
        </w:rPr>
      </w:pPr>
      <w:r>
        <w:rPr>
          <w:rFonts w:cs="Courier Final Draft"/>
          <w:u w:val="single"/>
        </w:rPr>
        <w:t xml:space="preserve">302 - </w:t>
      </w:r>
      <w:r w:rsidR="00CE53EC">
        <w:rPr>
          <w:rFonts w:cs="Courier Final Draft"/>
          <w:u w:val="single"/>
        </w:rPr>
        <w:t>Elijah and the Prophets of Baal</w:t>
      </w:r>
    </w:p>
    <w:p w14:paraId="4D6FA4C5" w14:textId="3474DE21" w:rsidR="00CE53EC" w:rsidRDefault="001019FE" w:rsidP="00FB7430">
      <w:pPr>
        <w:widowControl w:val="0"/>
        <w:autoSpaceDE w:val="0"/>
        <w:autoSpaceDN w:val="0"/>
        <w:adjustRightInd w:val="0"/>
        <w:spacing w:after="240"/>
        <w:rPr>
          <w:rFonts w:cs="Courier Final Draft"/>
        </w:rPr>
      </w:pPr>
      <w:r>
        <w:rPr>
          <w:rFonts w:cs="Courier Final Draft"/>
          <w:b/>
          <w:bCs/>
        </w:rPr>
        <w:t xml:space="preserve">CBN APPROVED </w:t>
      </w:r>
      <w:r w:rsidRPr="00513BB0">
        <w:rPr>
          <w:rFonts w:cs="Courier Final Draft"/>
          <w:b/>
          <w:bCs/>
        </w:rPr>
        <w:t>TAKE-AWAY:</w:t>
      </w:r>
      <w:r w:rsidRPr="00CE53EC">
        <w:rPr>
          <w:rFonts w:cs="Courier Final Draft"/>
        </w:rPr>
        <w:t xml:space="preserve"> </w:t>
      </w:r>
      <w:r w:rsidR="00CE53EC" w:rsidRPr="00CE53EC">
        <w:rPr>
          <w:rFonts w:cs="Courier Final Draft"/>
        </w:rPr>
        <w:t>“There is only one God and we should worship Him alone.</w:t>
      </w:r>
      <w:r w:rsidR="00CE53EC">
        <w:rPr>
          <w:rFonts w:cs="Courier Final Draft"/>
        </w:rPr>
        <w:t>”</w:t>
      </w:r>
    </w:p>
    <w:p w14:paraId="5852FC93" w14:textId="5B3373B3" w:rsidR="00CE53EC" w:rsidRDefault="00CE53EC" w:rsidP="00FB7430">
      <w:pPr>
        <w:widowControl w:val="0"/>
        <w:autoSpaceDE w:val="0"/>
        <w:autoSpaceDN w:val="0"/>
        <w:adjustRightInd w:val="0"/>
        <w:spacing w:after="240"/>
        <w:rPr>
          <w:rFonts w:cs="Courier Final Draft"/>
        </w:rPr>
      </w:pPr>
      <w:r>
        <w:rPr>
          <w:rFonts w:cs="Courier Final Draft"/>
        </w:rPr>
        <w:t xml:space="preserve">Chris is hooked on become a the highest </w:t>
      </w:r>
      <w:proofErr w:type="gramStart"/>
      <w:r>
        <w:rPr>
          <w:rFonts w:cs="Courier Final Draft"/>
        </w:rPr>
        <w:t>level ,</w:t>
      </w:r>
      <w:proofErr w:type="gramEnd"/>
      <w:r>
        <w:rPr>
          <w:rFonts w:cs="Courier Final Draft"/>
        </w:rPr>
        <w:t xml:space="preserve"> most powerful “god” in the his online 3D game, “</w:t>
      </w:r>
      <w:proofErr w:type="spellStart"/>
      <w:r>
        <w:rPr>
          <w:rFonts w:cs="Courier Final Draft"/>
        </w:rPr>
        <w:t>Battleverse</w:t>
      </w:r>
      <w:proofErr w:type="spellEnd"/>
      <w:r>
        <w:rPr>
          <w:rFonts w:cs="Courier Final Draft"/>
        </w:rPr>
        <w:t xml:space="preserve"> of the Gods!’  He has practically forgotten about friends and family because he and Gizmo have spent so much time in the immersive “</w:t>
      </w:r>
      <w:proofErr w:type="spellStart"/>
      <w:r>
        <w:rPr>
          <w:rFonts w:cs="Courier Final Draft"/>
        </w:rPr>
        <w:t>Battleverse</w:t>
      </w:r>
      <w:proofErr w:type="spellEnd"/>
      <w:r>
        <w:rPr>
          <w:rFonts w:cs="Courier Final Draft"/>
        </w:rPr>
        <w:t xml:space="preserve">.”  After a Superbook trip to witness Elijah demonstrate to the believers of Baal, that there is only one true, all-powerful God, Chris returns home humbled.  He gives up his addiction to the video game and decides to spend time thinking a little more about the only real God. </w:t>
      </w:r>
    </w:p>
    <w:p w14:paraId="6285D64C" w14:textId="77777777" w:rsidR="001019FE" w:rsidRDefault="001019FE" w:rsidP="00FB7430">
      <w:pPr>
        <w:widowControl w:val="0"/>
        <w:autoSpaceDE w:val="0"/>
        <w:autoSpaceDN w:val="0"/>
        <w:adjustRightInd w:val="0"/>
        <w:spacing w:after="240"/>
        <w:rPr>
          <w:rFonts w:cs="Courier Final Draft"/>
        </w:rPr>
      </w:pPr>
    </w:p>
    <w:p w14:paraId="2C513C01" w14:textId="53120F3B" w:rsidR="001019FE" w:rsidRPr="001019FE" w:rsidRDefault="001019FE" w:rsidP="00FB7430">
      <w:pPr>
        <w:widowControl w:val="0"/>
        <w:autoSpaceDE w:val="0"/>
        <w:autoSpaceDN w:val="0"/>
        <w:adjustRightInd w:val="0"/>
        <w:spacing w:after="240"/>
        <w:rPr>
          <w:rFonts w:cs="Courier Final Draft"/>
          <w:u w:val="single"/>
        </w:rPr>
      </w:pPr>
      <w:r w:rsidRPr="001019FE">
        <w:rPr>
          <w:rFonts w:cs="Courier Final Draft"/>
          <w:u w:val="single"/>
        </w:rPr>
        <w:t>303 – The Birth of John the Baptizer</w:t>
      </w:r>
    </w:p>
    <w:p w14:paraId="1780B371" w14:textId="5DF9F22D" w:rsidR="001019FE" w:rsidRDefault="001019FE" w:rsidP="00FB7430">
      <w:pPr>
        <w:widowControl w:val="0"/>
        <w:autoSpaceDE w:val="0"/>
        <w:autoSpaceDN w:val="0"/>
        <w:adjustRightInd w:val="0"/>
        <w:spacing w:after="240"/>
        <w:rPr>
          <w:rFonts w:cs="Courier Final Draft"/>
          <w:b/>
          <w:bCs/>
        </w:rPr>
      </w:pPr>
      <w:r>
        <w:rPr>
          <w:rFonts w:cs="Courier Final Draft"/>
          <w:b/>
          <w:bCs/>
        </w:rPr>
        <w:t xml:space="preserve">CBN APPROVED </w:t>
      </w:r>
      <w:r w:rsidRPr="00513BB0">
        <w:rPr>
          <w:rFonts w:cs="Courier Final Draft"/>
          <w:b/>
          <w:bCs/>
        </w:rPr>
        <w:t>TAKE-AWAY:</w:t>
      </w:r>
      <w:r>
        <w:rPr>
          <w:rFonts w:cs="Courier Final Draft"/>
          <w:b/>
          <w:bCs/>
        </w:rPr>
        <w:t xml:space="preserve"> </w:t>
      </w:r>
      <w:r w:rsidRPr="001019FE">
        <w:rPr>
          <w:rFonts w:cs="Courier Final Draft"/>
          <w:bCs/>
        </w:rPr>
        <w:t>With God nothing is impossible.</w:t>
      </w:r>
    </w:p>
    <w:p w14:paraId="7A34B509" w14:textId="51031AA4" w:rsidR="001019FE" w:rsidRDefault="00CB3BDB" w:rsidP="00FB7430">
      <w:pPr>
        <w:widowControl w:val="0"/>
        <w:autoSpaceDE w:val="0"/>
        <w:autoSpaceDN w:val="0"/>
        <w:adjustRightInd w:val="0"/>
        <w:spacing w:after="240"/>
        <w:rPr>
          <w:rFonts w:cs="Courier Final Draft"/>
        </w:rPr>
      </w:pPr>
      <w:r>
        <w:rPr>
          <w:rFonts w:cs="Courier Final Draft"/>
          <w:bCs/>
        </w:rPr>
        <w:t>Phoebe is babysitting 2 year-</w:t>
      </w:r>
      <w:r w:rsidR="001019FE" w:rsidRPr="001019FE">
        <w:rPr>
          <w:rFonts w:cs="Courier Final Draft"/>
          <w:bCs/>
        </w:rPr>
        <w:t>old CHARLIE for her friend, Mrs. Peterson.</w:t>
      </w:r>
      <w:r w:rsidR="005D6F87">
        <w:rPr>
          <w:rFonts w:cs="Courier Final Draft"/>
          <w:bCs/>
        </w:rPr>
        <w:t xml:space="preserve">  Joy has a hard time with the tyke because he’s so unpredictable and she doesn’t want to help take care of him – “No way.  Not now.  Not ever!”  Superbook appears and takes Chris, Joy, Gizmo AND Charlie to the ancient town of </w:t>
      </w:r>
      <w:proofErr w:type="spellStart"/>
      <w:r w:rsidR="005D6F87">
        <w:rPr>
          <w:rFonts w:cs="Courier Final Draft"/>
          <w:bCs/>
        </w:rPr>
        <w:t>Ein</w:t>
      </w:r>
      <w:proofErr w:type="spellEnd"/>
      <w:r w:rsidR="005D6F87">
        <w:rPr>
          <w:rFonts w:cs="Courier Final Draft"/>
          <w:bCs/>
        </w:rPr>
        <w:t xml:space="preserve"> </w:t>
      </w:r>
      <w:proofErr w:type="spellStart"/>
      <w:r w:rsidR="005D6F87">
        <w:rPr>
          <w:rFonts w:cs="Courier Final Draft"/>
          <w:bCs/>
        </w:rPr>
        <w:t>Kerem</w:t>
      </w:r>
      <w:proofErr w:type="spellEnd"/>
      <w:r w:rsidR="005D6F87">
        <w:rPr>
          <w:rFonts w:cs="Courier Final Draft"/>
          <w:bCs/>
        </w:rPr>
        <w:t xml:space="preserve">.  There, while trying to wrangle Charlie </w:t>
      </w:r>
      <w:proofErr w:type="gramStart"/>
      <w:r w:rsidR="005D6F87">
        <w:rPr>
          <w:rFonts w:cs="Courier Final Draft"/>
          <w:bCs/>
        </w:rPr>
        <w:t>an</w:t>
      </w:r>
      <w:proofErr w:type="gramEnd"/>
      <w:r w:rsidR="005D6F87">
        <w:rPr>
          <w:rFonts w:cs="Courier Final Draft"/>
          <w:bCs/>
        </w:rPr>
        <w:t xml:space="preserve"> </w:t>
      </w:r>
      <w:proofErr w:type="spellStart"/>
      <w:r w:rsidR="005D6F87">
        <w:rPr>
          <w:rFonts w:cs="Courier Final Draft"/>
          <w:bCs/>
        </w:rPr>
        <w:t>dkeep</w:t>
      </w:r>
      <w:proofErr w:type="spellEnd"/>
      <w:r w:rsidR="005D6F87">
        <w:rPr>
          <w:rFonts w:cs="Courier Final Draft"/>
          <w:bCs/>
        </w:rPr>
        <w:t xml:space="preserve"> him from getting into mischief, Joy meets Elizabeth and Zechariah, who learn they will be having a baby at their advanced age.  While our kids slowly deduce from past adventures that the child Elizabeth is carrying may grow up to be John the Baptizer, Joy slowly comes to realize the amazing plans God has for all of us and that every child can grow up to be someone very special.  If God can make it possible for Elizabeth to have a child at such an advanced age then it’s also possible for Joy, with God’s help, to return home seeing little Charlie in a whole new light.</w:t>
      </w:r>
    </w:p>
    <w:p w14:paraId="69546458" w14:textId="77777777" w:rsidR="00476782" w:rsidRDefault="00476782" w:rsidP="00FB7430">
      <w:pPr>
        <w:widowControl w:val="0"/>
        <w:autoSpaceDE w:val="0"/>
        <w:autoSpaceDN w:val="0"/>
        <w:adjustRightInd w:val="0"/>
        <w:spacing w:after="240"/>
        <w:rPr>
          <w:rFonts w:cs="Courier Final Draft"/>
          <w:u w:val="single"/>
        </w:rPr>
      </w:pPr>
    </w:p>
    <w:p w14:paraId="6991FCDF" w14:textId="12B11275" w:rsidR="00CE53EC" w:rsidRPr="00CE53EC" w:rsidRDefault="001019FE" w:rsidP="00FB7430">
      <w:pPr>
        <w:widowControl w:val="0"/>
        <w:autoSpaceDE w:val="0"/>
        <w:autoSpaceDN w:val="0"/>
        <w:adjustRightInd w:val="0"/>
        <w:spacing w:after="240"/>
        <w:rPr>
          <w:rFonts w:cs="Courier Final Draft"/>
          <w:u w:val="single"/>
        </w:rPr>
      </w:pPr>
      <w:r>
        <w:rPr>
          <w:rFonts w:cs="Courier Final Draft"/>
          <w:u w:val="single"/>
        </w:rPr>
        <w:t xml:space="preserve">304 - </w:t>
      </w:r>
      <w:r w:rsidR="00CE53EC" w:rsidRPr="00CE53EC">
        <w:rPr>
          <w:rFonts w:cs="Courier Final Draft"/>
          <w:u w:val="single"/>
        </w:rPr>
        <w:t>Isaac and Rebekah</w:t>
      </w:r>
    </w:p>
    <w:p w14:paraId="209EF591" w14:textId="2773177B" w:rsidR="00CE53EC" w:rsidRDefault="001019FE" w:rsidP="00FB7430">
      <w:pPr>
        <w:widowControl w:val="0"/>
        <w:autoSpaceDE w:val="0"/>
        <w:autoSpaceDN w:val="0"/>
        <w:adjustRightInd w:val="0"/>
        <w:spacing w:after="240"/>
        <w:rPr>
          <w:rFonts w:cs="Courier Final Draft"/>
        </w:rPr>
      </w:pPr>
      <w:r>
        <w:rPr>
          <w:rFonts w:cs="Courier Final Draft"/>
          <w:b/>
          <w:bCs/>
        </w:rPr>
        <w:t xml:space="preserve">CBN APPROVED </w:t>
      </w:r>
      <w:r w:rsidRPr="00513BB0">
        <w:rPr>
          <w:rFonts w:cs="Courier Final Draft"/>
          <w:b/>
          <w:bCs/>
        </w:rPr>
        <w:t>TAKE-AWAY:</w:t>
      </w:r>
      <w:r>
        <w:rPr>
          <w:rFonts w:cs="Courier Final Draft"/>
        </w:rPr>
        <w:t xml:space="preserve"> </w:t>
      </w:r>
      <w:r w:rsidR="00CE53EC">
        <w:rPr>
          <w:rFonts w:cs="Courier Final Draft"/>
        </w:rPr>
        <w:t>“Be obedient.  Stay on mission and follow the right path.”</w:t>
      </w:r>
    </w:p>
    <w:p w14:paraId="7A767352" w14:textId="3A2FBBCE" w:rsidR="00CE53EC" w:rsidRDefault="00CE53EC" w:rsidP="00FB7430">
      <w:pPr>
        <w:widowControl w:val="0"/>
        <w:autoSpaceDE w:val="0"/>
        <w:autoSpaceDN w:val="0"/>
        <w:adjustRightInd w:val="0"/>
        <w:spacing w:after="240"/>
        <w:rPr>
          <w:rFonts w:cs="Courier Final Draft"/>
        </w:rPr>
      </w:pPr>
      <w:r>
        <w:rPr>
          <w:rFonts w:cs="Courier Final Draft"/>
        </w:rPr>
        <w:t xml:space="preserve">Chris is helping his father assemble a robot prototype.  When he neglects to listen to his father and follow the directions, thinking he knows what is best, the robot goes comically awry and begins to destroy the yard.  After Superbook takes them </w:t>
      </w:r>
      <w:proofErr w:type="gramStart"/>
      <w:r>
        <w:rPr>
          <w:rFonts w:cs="Courier Final Draft"/>
        </w:rPr>
        <w:t xml:space="preserve">to </w:t>
      </w:r>
      <w:r w:rsidR="00476782">
        <w:rPr>
          <w:rFonts w:cs="Courier Final Draft"/>
        </w:rPr>
        <w:t xml:space="preserve"> spend</w:t>
      </w:r>
      <w:proofErr w:type="gramEnd"/>
      <w:r w:rsidR="00476782">
        <w:rPr>
          <w:rFonts w:cs="Courier Final Draft"/>
        </w:rPr>
        <w:t xml:space="preserve"> time with </w:t>
      </w:r>
      <w:proofErr w:type="spellStart"/>
      <w:r w:rsidR="00476782">
        <w:rPr>
          <w:rFonts w:cs="Courier Final Draft"/>
        </w:rPr>
        <w:t>Eliezer</w:t>
      </w:r>
      <w:proofErr w:type="spellEnd"/>
      <w:r w:rsidR="00476782">
        <w:rPr>
          <w:rFonts w:cs="Courier Final Draft"/>
        </w:rPr>
        <w:t>, on his journey to find a wife for Isaac, Chris learns the importance staying on mission and following what one has been instructed to do.</w:t>
      </w:r>
    </w:p>
    <w:p w14:paraId="6B9EB83B" w14:textId="77777777" w:rsidR="000B685B" w:rsidRDefault="000B685B" w:rsidP="00FB7430">
      <w:pPr>
        <w:widowControl w:val="0"/>
        <w:autoSpaceDE w:val="0"/>
        <w:autoSpaceDN w:val="0"/>
        <w:adjustRightInd w:val="0"/>
        <w:spacing w:after="240"/>
        <w:rPr>
          <w:rFonts w:cs="Courier Final Draft"/>
        </w:rPr>
      </w:pPr>
    </w:p>
    <w:p w14:paraId="23192D1F" w14:textId="6937EC7C" w:rsidR="000B685B" w:rsidRDefault="000B685B" w:rsidP="000B685B">
      <w:pPr>
        <w:widowControl w:val="0"/>
        <w:autoSpaceDE w:val="0"/>
        <w:autoSpaceDN w:val="0"/>
        <w:adjustRightInd w:val="0"/>
        <w:spacing w:after="240"/>
        <w:rPr>
          <w:rFonts w:cs="Courier Final Draft"/>
          <w:u w:val="single"/>
        </w:rPr>
      </w:pPr>
      <w:r>
        <w:rPr>
          <w:rFonts w:cs="Courier Final Draft"/>
          <w:u w:val="single"/>
        </w:rPr>
        <w:t xml:space="preserve">305 - </w:t>
      </w:r>
      <w:proofErr w:type="spellStart"/>
      <w:r w:rsidRPr="00FB7430">
        <w:rPr>
          <w:rFonts w:cs="Courier Final Draft"/>
          <w:u w:val="single"/>
        </w:rPr>
        <w:t>Naaman</w:t>
      </w:r>
      <w:proofErr w:type="spellEnd"/>
      <w:r w:rsidRPr="00FB7430">
        <w:rPr>
          <w:rFonts w:cs="Courier Final Draft"/>
          <w:u w:val="single"/>
        </w:rPr>
        <w:t xml:space="preserve"> and the Servant Girl</w:t>
      </w:r>
    </w:p>
    <w:p w14:paraId="17E4CDB0" w14:textId="66022F9D" w:rsidR="000B685B" w:rsidRDefault="001019FE" w:rsidP="000B685B">
      <w:pPr>
        <w:widowControl w:val="0"/>
        <w:autoSpaceDE w:val="0"/>
        <w:autoSpaceDN w:val="0"/>
        <w:adjustRightInd w:val="0"/>
        <w:spacing w:after="240"/>
        <w:rPr>
          <w:rFonts w:cs="Courier Final Draft"/>
        </w:rPr>
      </w:pPr>
      <w:r>
        <w:rPr>
          <w:rFonts w:cs="Courier Final Draft"/>
          <w:b/>
          <w:bCs/>
        </w:rPr>
        <w:t xml:space="preserve">CBN APPROVED </w:t>
      </w:r>
      <w:r w:rsidRPr="00513BB0">
        <w:rPr>
          <w:rFonts w:cs="Courier Final Draft"/>
          <w:b/>
          <w:bCs/>
        </w:rPr>
        <w:t>TAKE-AWAY:</w:t>
      </w:r>
      <w:r w:rsidRPr="00FB7430">
        <w:rPr>
          <w:rFonts w:cs="Courier Final Draft"/>
        </w:rPr>
        <w:t xml:space="preserve"> </w:t>
      </w:r>
      <w:r w:rsidR="000B685B" w:rsidRPr="00FB7430">
        <w:rPr>
          <w:rFonts w:cs="Courier Final Draft"/>
        </w:rPr>
        <w:t xml:space="preserve">“Don’t be full of Pride. Learn to be humble.  Don’t demand God act according to your expectations.   </w:t>
      </w:r>
    </w:p>
    <w:p w14:paraId="4D97674B" w14:textId="0853D222" w:rsidR="00FB7430" w:rsidRDefault="001019FE" w:rsidP="00513BB0">
      <w:pPr>
        <w:widowControl w:val="0"/>
        <w:autoSpaceDE w:val="0"/>
        <w:autoSpaceDN w:val="0"/>
        <w:adjustRightInd w:val="0"/>
        <w:spacing w:after="240"/>
        <w:rPr>
          <w:rFonts w:cs="Courier Final Draft"/>
          <w:u w:val="single"/>
        </w:rPr>
      </w:pPr>
      <w:r>
        <w:rPr>
          <w:rFonts w:cs="Courier Final Draft"/>
        </w:rPr>
        <w:t xml:space="preserve">Joy </w:t>
      </w:r>
      <w:r w:rsidR="000B685B">
        <w:rPr>
          <w:rFonts w:cs="Courier Final Draft"/>
        </w:rPr>
        <w:t xml:space="preserve">is upset because she’s in charge of a big service project, has done all the leadership work, but finds no one is doing her bidding with the follow-up details.  The project is falling apart and she expresses that nobody is doing what she tells </w:t>
      </w:r>
      <w:proofErr w:type="gramStart"/>
      <w:r w:rsidR="000B685B">
        <w:rPr>
          <w:rFonts w:cs="Courier Final Draft"/>
        </w:rPr>
        <w:t>them</w:t>
      </w:r>
      <w:proofErr w:type="gramEnd"/>
      <w:r>
        <w:rPr>
          <w:rFonts w:cs="Courier Final Draft"/>
        </w:rPr>
        <w:t>, “</w:t>
      </w:r>
      <w:r w:rsidR="000B685B">
        <w:rPr>
          <w:rFonts w:cs="Courier Final Draft"/>
        </w:rPr>
        <w:t>I am the boss, t</w:t>
      </w:r>
      <w:r>
        <w:rPr>
          <w:rFonts w:cs="Courier Final Draft"/>
        </w:rPr>
        <w:t xml:space="preserve">he planner.  I need worker bees.  I am a leader, not </w:t>
      </w:r>
      <w:r w:rsidR="000B685B">
        <w:rPr>
          <w:rFonts w:cs="Courier Final Draft"/>
        </w:rPr>
        <w:t xml:space="preserve">a laborer!”  Superbook whisks the kids off to meet </w:t>
      </w:r>
      <w:proofErr w:type="spellStart"/>
      <w:r w:rsidR="000B685B">
        <w:rPr>
          <w:rFonts w:cs="Courier Final Draft"/>
        </w:rPr>
        <w:t>Naaman’s</w:t>
      </w:r>
      <w:proofErr w:type="spellEnd"/>
      <w:r w:rsidR="000B685B">
        <w:rPr>
          <w:rFonts w:cs="Courier Final Draft"/>
        </w:rPr>
        <w:t xml:space="preserve"> servant girl and follow </w:t>
      </w:r>
      <w:proofErr w:type="spellStart"/>
      <w:r w:rsidR="000B685B">
        <w:rPr>
          <w:rFonts w:cs="Courier Final Draft"/>
        </w:rPr>
        <w:t>Naaman’s</w:t>
      </w:r>
      <w:proofErr w:type="spellEnd"/>
      <w:r w:rsidR="000B685B">
        <w:rPr>
          <w:rFonts w:cs="Courier Final Draft"/>
        </w:rPr>
        <w:t xml:space="preserve"> story through to his amazing cure of </w:t>
      </w:r>
      <w:proofErr w:type="spellStart"/>
      <w:r w:rsidR="000B685B">
        <w:rPr>
          <w:rFonts w:cs="Courier Final Draft"/>
        </w:rPr>
        <w:t>leperocy</w:t>
      </w:r>
      <w:proofErr w:type="spellEnd"/>
      <w:r w:rsidR="000B685B">
        <w:rPr>
          <w:rFonts w:cs="Courier Final Draft"/>
        </w:rPr>
        <w:t>.  Eventually Joy returns home with a changed attitude about service and humility, and immediately applies it to her school service project.</w:t>
      </w:r>
    </w:p>
    <w:p w14:paraId="4BEB3731" w14:textId="77777777" w:rsidR="00FB7430" w:rsidRDefault="00FB7430" w:rsidP="00513BB0">
      <w:pPr>
        <w:widowControl w:val="0"/>
        <w:autoSpaceDE w:val="0"/>
        <w:autoSpaceDN w:val="0"/>
        <w:adjustRightInd w:val="0"/>
        <w:spacing w:after="240"/>
        <w:rPr>
          <w:rFonts w:cs="Courier Final Draft"/>
          <w:u w:val="single"/>
        </w:rPr>
      </w:pPr>
    </w:p>
    <w:p w14:paraId="5825BD07" w14:textId="581C327D" w:rsidR="00513BB0" w:rsidRPr="00513BB0" w:rsidRDefault="00513BB0" w:rsidP="00513BB0">
      <w:pPr>
        <w:widowControl w:val="0"/>
        <w:autoSpaceDE w:val="0"/>
        <w:autoSpaceDN w:val="0"/>
        <w:adjustRightInd w:val="0"/>
        <w:spacing w:after="240"/>
        <w:rPr>
          <w:rFonts w:cs="Times"/>
          <w:u w:val="single"/>
        </w:rPr>
      </w:pPr>
      <w:r w:rsidRPr="00513BB0">
        <w:rPr>
          <w:rFonts w:cs="Courier Final Draft"/>
          <w:u w:val="single"/>
        </w:rPr>
        <w:t>306 - Samuel and the Call of God</w:t>
      </w:r>
    </w:p>
    <w:p w14:paraId="730E282B" w14:textId="0127F4F5" w:rsidR="00513BB0" w:rsidRPr="00513BB0" w:rsidRDefault="00513BB0" w:rsidP="00513BB0">
      <w:pPr>
        <w:widowControl w:val="0"/>
        <w:autoSpaceDE w:val="0"/>
        <w:autoSpaceDN w:val="0"/>
        <w:adjustRightInd w:val="0"/>
        <w:spacing w:after="240"/>
        <w:rPr>
          <w:rFonts w:cs="Times"/>
        </w:rPr>
      </w:pPr>
      <w:r>
        <w:rPr>
          <w:rFonts w:cs="Courier Final Draft"/>
          <w:b/>
          <w:bCs/>
        </w:rPr>
        <w:t xml:space="preserve">CBN APPROVED </w:t>
      </w:r>
      <w:r w:rsidRPr="00513BB0">
        <w:rPr>
          <w:rFonts w:cs="Courier Final Draft"/>
          <w:b/>
          <w:bCs/>
        </w:rPr>
        <w:t xml:space="preserve">TAKE-AWAY: </w:t>
      </w:r>
      <w:r w:rsidRPr="00513BB0">
        <w:rPr>
          <w:rFonts w:cs="Courier Final Draft"/>
        </w:rPr>
        <w:t>You're never too young to be called into God's service.</w:t>
      </w:r>
    </w:p>
    <w:p w14:paraId="6D5CEF15" w14:textId="37674F25" w:rsidR="00513BB0" w:rsidRPr="00513BB0" w:rsidRDefault="00513BB0" w:rsidP="00513BB0">
      <w:pPr>
        <w:widowControl w:val="0"/>
        <w:autoSpaceDE w:val="0"/>
        <w:autoSpaceDN w:val="0"/>
        <w:adjustRightInd w:val="0"/>
        <w:spacing w:after="240"/>
        <w:rPr>
          <w:rFonts w:cs="Times"/>
        </w:rPr>
      </w:pPr>
      <w:r w:rsidRPr="00513BB0">
        <w:rPr>
          <w:rFonts w:cs="Courier Final Draft"/>
          <w:b/>
          <w:bCs/>
        </w:rPr>
        <w:t xml:space="preserve">SYNOPSIS: </w:t>
      </w:r>
      <w:r w:rsidRPr="00513BB0">
        <w:rPr>
          <w:rFonts w:cs="Courier Final Draft"/>
        </w:rPr>
        <w:t>Chris has a dream about Jason, the boy that broke into the Quantum home last season. Joy thinks that the dream might be a prompting by God for Chris to help Jason; Chris never followed up with Jason after they forgave him for the break-in, and they rec</w:t>
      </w:r>
      <w:r w:rsidR="00FB7430">
        <w:rPr>
          <w:rFonts w:cs="Courier Final Draft"/>
        </w:rPr>
        <w:t>ently saw him hanging out with</w:t>
      </w:r>
      <w:r w:rsidRPr="00513BB0">
        <w:rPr>
          <w:rFonts w:cs="Courier Final Draft"/>
        </w:rPr>
        <w:t xml:space="preserve"> some bad influences. </w:t>
      </w:r>
      <w:r w:rsidR="00FB7430">
        <w:rPr>
          <w:rFonts w:cs="Courier Final Draft"/>
        </w:rPr>
        <w:t xml:space="preserve"> </w:t>
      </w:r>
      <w:r w:rsidRPr="00513BB0">
        <w:rPr>
          <w:rFonts w:cs="Courier Final Draft"/>
        </w:rPr>
        <w:t>Chris dismisses Joy's interpretation, feeling that he is too young to be called by God. Superbook takes them to meet Young Samuel, right at a time when Eli's sons are having a negative influence on the nation of Israel. Chris and Joy witness Samuel being called by God as a young boy in Eli's service. Years later, after Samuel is grown, they see the fulfillment of God's calling, as Samuel leads the people back to God, and the Lord saves the people from a Philistine onslaught. Back in the present, Chris acts on his calling, and makes an attempt to befriend Jason.</w:t>
      </w:r>
    </w:p>
    <w:p w14:paraId="3D940D4D" w14:textId="77777777" w:rsidR="009B6D06" w:rsidRDefault="009B6D06" w:rsidP="00B976D3"/>
    <w:p w14:paraId="73CF0595" w14:textId="77777777" w:rsidR="001709FC" w:rsidRPr="00665D90" w:rsidRDefault="001709FC" w:rsidP="00B976D3">
      <w:pPr>
        <w:rPr>
          <w:u w:val="single"/>
        </w:rPr>
      </w:pPr>
      <w:r w:rsidRPr="00665D90">
        <w:rPr>
          <w:u w:val="single"/>
        </w:rPr>
        <w:t>307 – Saul and David</w:t>
      </w:r>
    </w:p>
    <w:p w14:paraId="68161153" w14:textId="77777777" w:rsidR="009B6D06" w:rsidRPr="009B6D06" w:rsidRDefault="00665D90" w:rsidP="009B6D06">
      <w:pPr>
        <w:widowControl w:val="0"/>
        <w:autoSpaceDE w:val="0"/>
        <w:autoSpaceDN w:val="0"/>
        <w:adjustRightInd w:val="0"/>
        <w:spacing w:after="240"/>
        <w:rPr>
          <w:rFonts w:cs="Times"/>
        </w:rPr>
      </w:pPr>
      <w:r w:rsidRPr="00665D90">
        <w:rPr>
          <w:rFonts w:cs="Courier Final Draft"/>
          <w:b/>
        </w:rPr>
        <w:t xml:space="preserve">CBN APPROVED </w:t>
      </w:r>
      <w:r w:rsidR="009B6D06" w:rsidRPr="00665D90">
        <w:rPr>
          <w:rFonts w:cs="Courier Final Draft"/>
          <w:b/>
        </w:rPr>
        <w:t>TAKE-AWAY:</w:t>
      </w:r>
      <w:r w:rsidR="009B6D06" w:rsidRPr="009B6D06">
        <w:rPr>
          <w:rFonts w:cs="Courier Final Draft"/>
        </w:rPr>
        <w:t xml:space="preserve"> We should not take revenge. We should repay evil</w:t>
      </w:r>
      <w:r>
        <w:rPr>
          <w:rFonts w:cs="Times"/>
        </w:rPr>
        <w:t xml:space="preserve"> </w:t>
      </w:r>
      <w:r w:rsidR="009B6D06" w:rsidRPr="009B6D06">
        <w:rPr>
          <w:rFonts w:cs="Courier Final Draft"/>
        </w:rPr>
        <w:t>with good</w:t>
      </w:r>
    </w:p>
    <w:p w14:paraId="31A38215" w14:textId="77777777" w:rsidR="00665D90" w:rsidRDefault="00665D90" w:rsidP="009B6D06">
      <w:pPr>
        <w:widowControl w:val="0"/>
        <w:autoSpaceDE w:val="0"/>
        <w:autoSpaceDN w:val="0"/>
        <w:adjustRightInd w:val="0"/>
        <w:spacing w:after="240"/>
        <w:rPr>
          <w:rFonts w:cs="Courier Final Draft"/>
        </w:rPr>
      </w:pPr>
      <w:r>
        <w:rPr>
          <w:rFonts w:cs="Courier Final Draft"/>
        </w:rPr>
        <w:t xml:space="preserve">SYNOPSIS: - </w:t>
      </w:r>
      <w:r w:rsidR="001709FC">
        <w:rPr>
          <w:rFonts w:cs="Courier Final Draft"/>
        </w:rPr>
        <w:t>Chris, joy and G</w:t>
      </w:r>
      <w:r w:rsidR="001709FC" w:rsidRPr="009B6D06">
        <w:rPr>
          <w:rFonts w:cs="Courier Final Draft"/>
        </w:rPr>
        <w:t>izmo are heading home one n</w:t>
      </w:r>
      <w:r w:rsidR="001709FC">
        <w:rPr>
          <w:rFonts w:cs="Courier Final Draft"/>
        </w:rPr>
        <w:t>ight when two tough teens grab C</w:t>
      </w:r>
      <w:r w:rsidR="001709FC" w:rsidRPr="009B6D06">
        <w:rPr>
          <w:rFonts w:cs="Courier Final Draft"/>
        </w:rPr>
        <w:t>hris' guitar and hop aboard a monorail train. Chris gives chase and demands that they return his instrument, but instead, the toughs smash it. Livid</w:t>
      </w:r>
      <w:r w:rsidR="001709FC">
        <w:rPr>
          <w:rFonts w:cs="Courier Final Draft"/>
        </w:rPr>
        <w:t>, C</w:t>
      </w:r>
      <w:r w:rsidR="001709FC" w:rsidRPr="009B6D06">
        <w:rPr>
          <w:rFonts w:cs="Courier Final Draft"/>
        </w:rPr>
        <w:t>hris vows to take reve</w:t>
      </w:r>
      <w:r w:rsidR="001709FC">
        <w:rPr>
          <w:rFonts w:cs="Courier Final Draft"/>
        </w:rPr>
        <w:t>nge, only before he can do so, S</w:t>
      </w:r>
      <w:r w:rsidR="001709FC" w:rsidRPr="009B6D06">
        <w:rPr>
          <w:rFonts w:cs="Courier Final Draft"/>
        </w:rPr>
        <w:t xml:space="preserve">uperbook transports our trio </w:t>
      </w:r>
      <w:r w:rsidR="001709FC">
        <w:rPr>
          <w:rFonts w:cs="Courier Final Draft"/>
        </w:rPr>
        <w:t>back in time to meet the adult D</w:t>
      </w:r>
      <w:r w:rsidR="001709FC" w:rsidRPr="009B6D06">
        <w:rPr>
          <w:rFonts w:cs="Courier Final Draft"/>
        </w:rPr>
        <w:t>avid. (</w:t>
      </w:r>
      <w:proofErr w:type="gramStart"/>
      <w:r w:rsidR="001709FC" w:rsidRPr="009B6D06">
        <w:rPr>
          <w:rFonts w:cs="Courier Final Draft"/>
        </w:rPr>
        <w:t>they</w:t>
      </w:r>
      <w:proofErr w:type="gramEnd"/>
      <w:r w:rsidR="001709FC" w:rsidRPr="009B6D06">
        <w:rPr>
          <w:rFonts w:cs="Courier Final Draft"/>
        </w:rPr>
        <w:t xml:space="preserve"> met when the youn</w:t>
      </w:r>
      <w:r w:rsidR="001709FC">
        <w:rPr>
          <w:rFonts w:cs="Courier Final Draft"/>
        </w:rPr>
        <w:t>ger version defeated the giant G</w:t>
      </w:r>
      <w:r w:rsidR="001709FC" w:rsidRPr="009B6D06">
        <w:rPr>
          <w:rFonts w:cs="Courier Final Draft"/>
        </w:rPr>
        <w:t>oliath). David has become a great warrior, but he also faces an unpredictable</w:t>
      </w:r>
      <w:r w:rsidR="001709FC">
        <w:rPr>
          <w:rFonts w:cs="Courier Final Draft"/>
        </w:rPr>
        <w:t xml:space="preserve"> foe in King Saul. Saul, who knows that D</w:t>
      </w:r>
      <w:r w:rsidR="001709FC" w:rsidRPr="009B6D06">
        <w:rPr>
          <w:rFonts w:cs="Courier Final Draft"/>
        </w:rPr>
        <w:t>avid will someday replace him as ruler, alternates between affection and j</w:t>
      </w:r>
      <w:r w:rsidR="001709FC">
        <w:rPr>
          <w:rFonts w:cs="Courier Final Draft"/>
        </w:rPr>
        <w:t>ealous rage, and tries to kill D</w:t>
      </w:r>
      <w:r w:rsidR="001709FC" w:rsidRPr="009B6D06">
        <w:rPr>
          <w:rFonts w:cs="Courier Final Draft"/>
        </w:rPr>
        <w:t>avi</w:t>
      </w:r>
      <w:r w:rsidR="001709FC">
        <w:rPr>
          <w:rFonts w:cs="Courier Final Draft"/>
        </w:rPr>
        <w:t>d several times. Chris expects David to seek payback; instead, David spares S</w:t>
      </w:r>
      <w:r w:rsidR="001709FC" w:rsidRPr="009B6D06">
        <w:rPr>
          <w:rFonts w:cs="Courier Final Draft"/>
        </w:rPr>
        <w:t>aul's life in the caves at en</w:t>
      </w:r>
      <w:r w:rsidR="001709FC">
        <w:rPr>
          <w:rFonts w:cs="Courier Final Draft"/>
        </w:rPr>
        <w:t xml:space="preserve"> </w:t>
      </w:r>
      <w:proofErr w:type="spellStart"/>
      <w:r w:rsidR="001709FC">
        <w:rPr>
          <w:rFonts w:cs="Courier Final Draft"/>
        </w:rPr>
        <w:t>gedi</w:t>
      </w:r>
      <w:proofErr w:type="spellEnd"/>
      <w:r w:rsidR="001709FC">
        <w:rPr>
          <w:rFonts w:cs="Courier Final Draft"/>
        </w:rPr>
        <w:t>. Seeing proof of D</w:t>
      </w:r>
      <w:r w:rsidR="001709FC" w:rsidRPr="009B6D06">
        <w:rPr>
          <w:rFonts w:cs="Courier Final Draft"/>
        </w:rPr>
        <w:t>avid's leniency (</w:t>
      </w:r>
      <w:r w:rsidR="001709FC">
        <w:rPr>
          <w:rFonts w:cs="Courier Final Draft"/>
        </w:rPr>
        <w:t>a torn fragment of his garb in David's hand), S</w:t>
      </w:r>
      <w:r w:rsidR="001709FC" w:rsidRPr="009B6D06">
        <w:rPr>
          <w:rFonts w:cs="Courier Final Draft"/>
        </w:rPr>
        <w:t xml:space="preserve">aul begs for mercy for </w:t>
      </w:r>
      <w:r w:rsidR="001709FC">
        <w:rPr>
          <w:rFonts w:cs="Courier Final Draft"/>
        </w:rPr>
        <w:t>him and his descendants, which David grants. Chris, Joy and Gizmo return home. With David's example in mind, C</w:t>
      </w:r>
      <w:r w:rsidR="001709FC" w:rsidRPr="009B6D06">
        <w:rPr>
          <w:rFonts w:cs="Courier Final Draft"/>
        </w:rPr>
        <w:t>hris decides against vengeance, knowing that whatever judgment awaits the</w:t>
      </w:r>
      <w:r w:rsidR="009B6D06" w:rsidRPr="009B6D06">
        <w:rPr>
          <w:rFonts w:cs="Times"/>
        </w:rPr>
        <w:t xml:space="preserve"> </w:t>
      </w:r>
      <w:r w:rsidR="001709FC" w:rsidRPr="009B6D06">
        <w:rPr>
          <w:rFonts w:cs="Courier Final Draft"/>
        </w:rPr>
        <w:t>delinquent</w:t>
      </w:r>
      <w:r w:rsidR="001709FC">
        <w:rPr>
          <w:rFonts w:cs="Courier Final Draft"/>
        </w:rPr>
        <w:t>s rests not with him, but with G</w:t>
      </w:r>
      <w:r w:rsidR="001709FC" w:rsidRPr="009B6D06">
        <w:rPr>
          <w:rFonts w:cs="Courier Final Draft"/>
        </w:rPr>
        <w:t>od.</w:t>
      </w:r>
    </w:p>
    <w:p w14:paraId="7F21DEF7" w14:textId="77777777" w:rsidR="00DB178A" w:rsidRDefault="00DB178A" w:rsidP="009B6D06">
      <w:pPr>
        <w:widowControl w:val="0"/>
        <w:autoSpaceDE w:val="0"/>
        <w:autoSpaceDN w:val="0"/>
        <w:adjustRightInd w:val="0"/>
        <w:spacing w:after="240"/>
        <w:rPr>
          <w:rFonts w:cs="Courier Final Draft"/>
          <w:u w:val="single"/>
        </w:rPr>
      </w:pPr>
    </w:p>
    <w:p w14:paraId="3E99A074" w14:textId="02C6AF9E" w:rsidR="00A1116B" w:rsidRPr="00A1116B" w:rsidRDefault="00A1116B" w:rsidP="009B6D06">
      <w:pPr>
        <w:widowControl w:val="0"/>
        <w:autoSpaceDE w:val="0"/>
        <w:autoSpaceDN w:val="0"/>
        <w:adjustRightInd w:val="0"/>
        <w:spacing w:after="240"/>
        <w:rPr>
          <w:rFonts w:cs="Courier Final Draft"/>
          <w:u w:val="single"/>
        </w:rPr>
      </w:pPr>
      <w:r w:rsidRPr="00A1116B">
        <w:rPr>
          <w:rFonts w:cs="Courier Final Draft"/>
          <w:u w:val="single"/>
        </w:rPr>
        <w:t xml:space="preserve">308 – </w:t>
      </w:r>
      <w:r>
        <w:rPr>
          <w:rFonts w:cs="Courier Final Draft"/>
          <w:u w:val="single"/>
        </w:rPr>
        <w:t>Nehe</w:t>
      </w:r>
      <w:r w:rsidRPr="00A1116B">
        <w:rPr>
          <w:rFonts w:cs="Courier Final Draft"/>
          <w:u w:val="single"/>
        </w:rPr>
        <w:t>miah</w:t>
      </w:r>
    </w:p>
    <w:p w14:paraId="62354F3B" w14:textId="00392F4D" w:rsidR="00A1116B" w:rsidRPr="00665D90" w:rsidRDefault="00A1116B" w:rsidP="00A1116B">
      <w:pPr>
        <w:widowControl w:val="0"/>
        <w:autoSpaceDE w:val="0"/>
        <w:autoSpaceDN w:val="0"/>
        <w:adjustRightInd w:val="0"/>
        <w:spacing w:after="240"/>
        <w:rPr>
          <w:rFonts w:cs="Times"/>
        </w:rPr>
      </w:pPr>
      <w:r w:rsidRPr="00665D90">
        <w:rPr>
          <w:rFonts w:cs="Times"/>
          <w:b/>
        </w:rPr>
        <w:t>CBN APPROVED TAKEAWAY:</w:t>
      </w:r>
      <w:r w:rsidRPr="00665D90">
        <w:rPr>
          <w:rFonts w:cs="Times"/>
        </w:rPr>
        <w:t xml:space="preserve">  “</w:t>
      </w:r>
      <w:r>
        <w:rPr>
          <w:rFonts w:cs="Times"/>
        </w:rPr>
        <w:t xml:space="preserve">Do the job God gave you to do and don’t pay attention to mockers.” </w:t>
      </w:r>
    </w:p>
    <w:p w14:paraId="450A0ADE" w14:textId="322D67B8" w:rsidR="00A1116B" w:rsidRDefault="00A1116B" w:rsidP="00A1116B">
      <w:pPr>
        <w:widowControl w:val="0"/>
        <w:autoSpaceDE w:val="0"/>
        <w:autoSpaceDN w:val="0"/>
        <w:adjustRightInd w:val="0"/>
        <w:spacing w:after="240"/>
        <w:rPr>
          <w:rFonts w:cs="Courier Final Draft"/>
        </w:rPr>
      </w:pPr>
      <w:r>
        <w:rPr>
          <w:rFonts w:cs="Times"/>
        </w:rPr>
        <w:t>SYNOPSIS:</w:t>
      </w:r>
    </w:p>
    <w:p w14:paraId="68C22CCE" w14:textId="0E4F0A5D" w:rsidR="00665D90" w:rsidRDefault="00A1116B" w:rsidP="009B6D06">
      <w:pPr>
        <w:widowControl w:val="0"/>
        <w:autoSpaceDE w:val="0"/>
        <w:autoSpaceDN w:val="0"/>
        <w:adjustRightInd w:val="0"/>
        <w:spacing w:after="240"/>
        <w:rPr>
          <w:rFonts w:cs="Courier Final Draft"/>
        </w:rPr>
      </w:pPr>
      <w:r>
        <w:rPr>
          <w:rFonts w:cs="Courier Final Draft"/>
        </w:rPr>
        <w:t xml:space="preserve">When Chris is challenged by his teacher to help tutor two of the science </w:t>
      </w:r>
      <w:proofErr w:type="gramStart"/>
      <w:r>
        <w:rPr>
          <w:rFonts w:cs="Courier Final Draft"/>
        </w:rPr>
        <w:t>classes</w:t>
      </w:r>
      <w:proofErr w:type="gramEnd"/>
      <w:r>
        <w:rPr>
          <w:rFonts w:cs="Courier Final Draft"/>
        </w:rPr>
        <w:t xml:space="preserve"> poorest student and biggest cut-ups, he doubts he’s the guy for the job</w:t>
      </w:r>
      <w:r w:rsidR="000B685B">
        <w:rPr>
          <w:rFonts w:cs="Courier Final Draft"/>
        </w:rPr>
        <w:t xml:space="preserve">. The two boys </w:t>
      </w:r>
      <w:r>
        <w:rPr>
          <w:rFonts w:cs="Courier Final Draft"/>
        </w:rPr>
        <w:t xml:space="preserve">start to mock </w:t>
      </w:r>
      <w:r w:rsidR="000B685B">
        <w:rPr>
          <w:rFonts w:cs="Courier Final Draft"/>
        </w:rPr>
        <w:t xml:space="preserve">Chris for </w:t>
      </w:r>
      <w:r>
        <w:rPr>
          <w:rFonts w:cs="Courier Final Draft"/>
        </w:rPr>
        <w:t>his love of science</w:t>
      </w:r>
      <w:r w:rsidR="000B685B">
        <w:rPr>
          <w:rFonts w:cs="Courier Final Draft"/>
        </w:rPr>
        <w:t xml:space="preserve"> and Chris just about gives up on the job</w:t>
      </w:r>
      <w:r>
        <w:rPr>
          <w:rFonts w:cs="Courier Final Draft"/>
        </w:rPr>
        <w:t xml:space="preserve">.  </w:t>
      </w:r>
      <w:r w:rsidR="000B685B">
        <w:rPr>
          <w:rFonts w:cs="Courier Final Draft"/>
        </w:rPr>
        <w:t xml:space="preserve">Then </w:t>
      </w:r>
      <w:r>
        <w:rPr>
          <w:rFonts w:cs="Courier Final Draft"/>
        </w:rPr>
        <w:t xml:space="preserve">Superbook whisks Chris, Joy and Gizmo away to </w:t>
      </w:r>
      <w:r w:rsidR="00C877FF">
        <w:rPr>
          <w:rFonts w:cs="Courier Final Draft"/>
        </w:rPr>
        <w:t>ancient Jerusa</w:t>
      </w:r>
      <w:r w:rsidR="000B685B">
        <w:rPr>
          <w:rFonts w:cs="Courier Final Draft"/>
        </w:rPr>
        <w:t>lem where they meet Nehemiah as he faces</w:t>
      </w:r>
      <w:r w:rsidR="00C877FF">
        <w:rPr>
          <w:rFonts w:cs="Courier Final Draft"/>
        </w:rPr>
        <w:t xml:space="preserve"> all manner of scorn, ridicule and danger while attempting to rebuild the walls of Jerusalem.   Chris slowl</w:t>
      </w:r>
      <w:r w:rsidR="000B685B">
        <w:rPr>
          <w:rFonts w:cs="Courier Final Draft"/>
        </w:rPr>
        <w:t xml:space="preserve">y learns that no matter who mocks you, if you are doing what God wants, then you shouldn’t pay any attention to the naysayers, and simply continue on with the task at hand.  He returns home and finds just the right key for catching the two science class clowns’ attention and gets them hooked on how cool science really is.  </w:t>
      </w:r>
    </w:p>
    <w:p w14:paraId="51739E51" w14:textId="77777777" w:rsidR="00DB178A" w:rsidRDefault="00DB178A" w:rsidP="009B6D06">
      <w:pPr>
        <w:widowControl w:val="0"/>
        <w:autoSpaceDE w:val="0"/>
        <w:autoSpaceDN w:val="0"/>
        <w:adjustRightInd w:val="0"/>
        <w:spacing w:after="240"/>
        <w:rPr>
          <w:rFonts w:cs="Courier Final Draft"/>
          <w:u w:val="single"/>
        </w:rPr>
      </w:pPr>
    </w:p>
    <w:p w14:paraId="7C3DB81E" w14:textId="77777777" w:rsidR="00665D90" w:rsidRPr="00665D90" w:rsidRDefault="00665D90" w:rsidP="009B6D06">
      <w:pPr>
        <w:widowControl w:val="0"/>
        <w:autoSpaceDE w:val="0"/>
        <w:autoSpaceDN w:val="0"/>
        <w:adjustRightInd w:val="0"/>
        <w:spacing w:after="240"/>
        <w:rPr>
          <w:rFonts w:cs="Courier Final Draft"/>
          <w:u w:val="single"/>
        </w:rPr>
      </w:pPr>
      <w:r w:rsidRPr="00665D90">
        <w:rPr>
          <w:rFonts w:cs="Courier Final Draft"/>
          <w:u w:val="single"/>
        </w:rPr>
        <w:t>309 - Elisha and the Syrians</w:t>
      </w:r>
    </w:p>
    <w:p w14:paraId="66CD5C92" w14:textId="77777777" w:rsidR="00665D90" w:rsidRPr="00665D90" w:rsidRDefault="00665D90" w:rsidP="00665D90">
      <w:pPr>
        <w:widowControl w:val="0"/>
        <w:autoSpaceDE w:val="0"/>
        <w:autoSpaceDN w:val="0"/>
        <w:adjustRightInd w:val="0"/>
        <w:spacing w:after="240"/>
        <w:rPr>
          <w:rFonts w:cs="Times"/>
        </w:rPr>
      </w:pPr>
      <w:r w:rsidRPr="00665D90">
        <w:rPr>
          <w:rFonts w:cs="Times"/>
          <w:b/>
        </w:rPr>
        <w:t>CBN APPROVED TAKEAWAY:</w:t>
      </w:r>
      <w:r w:rsidRPr="00665D90">
        <w:rPr>
          <w:rFonts w:cs="Times"/>
        </w:rPr>
        <w:t xml:space="preserve">  “Show mercy and kindness to your enemies/God protects us when</w:t>
      </w:r>
      <w:r>
        <w:rPr>
          <w:rFonts w:cs="Times"/>
        </w:rPr>
        <w:t xml:space="preserve"> we are unaware of it.”</w:t>
      </w:r>
    </w:p>
    <w:p w14:paraId="6F6528AC" w14:textId="77777777" w:rsidR="00665D90" w:rsidRDefault="00665D90" w:rsidP="00665D90">
      <w:pPr>
        <w:widowControl w:val="0"/>
        <w:autoSpaceDE w:val="0"/>
        <w:autoSpaceDN w:val="0"/>
        <w:adjustRightInd w:val="0"/>
        <w:spacing w:after="240"/>
        <w:rPr>
          <w:rFonts w:cs="Times"/>
        </w:rPr>
      </w:pPr>
      <w:r>
        <w:rPr>
          <w:rFonts w:cs="Times"/>
        </w:rPr>
        <w:t>SYNOPSIS: -</w:t>
      </w:r>
      <w:r w:rsidRPr="00665D90">
        <w:rPr>
          <w:rFonts w:cs="Times"/>
        </w:rPr>
        <w:t xml:space="preserve">Joy is embarrassed by video of her </w:t>
      </w:r>
      <w:proofErr w:type="spellStart"/>
      <w:r w:rsidRPr="00665D90">
        <w:rPr>
          <w:rFonts w:cs="Times"/>
        </w:rPr>
        <w:t>snarfing</w:t>
      </w:r>
      <w:proofErr w:type="spellEnd"/>
      <w:r w:rsidRPr="00665D90">
        <w:rPr>
          <w:rFonts w:cs="Times"/>
        </w:rPr>
        <w:t xml:space="preserve"> down food that a girl named Barbara has posted on the </w:t>
      </w:r>
      <w:proofErr w:type="gramStart"/>
      <w:r w:rsidRPr="00665D90">
        <w:rPr>
          <w:rFonts w:cs="Times"/>
        </w:rPr>
        <w:t>internet</w:t>
      </w:r>
      <w:proofErr w:type="gramEnd"/>
      <w:r w:rsidRPr="00665D90">
        <w:rPr>
          <w:rFonts w:cs="Times"/>
        </w:rPr>
        <w:t xml:space="preserve">. She tells Chris and Gizmo that she plans to get even by posting video of Barb taking a humiliating tumble in cheerleading practice and ending up stuck in a trash can. </w:t>
      </w:r>
      <w:r>
        <w:rPr>
          <w:rFonts w:cs="Times"/>
        </w:rPr>
        <w:t xml:space="preserve"> </w:t>
      </w:r>
      <w:r w:rsidRPr="00665D90">
        <w:rPr>
          <w:rFonts w:cs="Times"/>
        </w:rPr>
        <w:t>As she's about to upload the video, SUPERBOOK takes the kids back to the time of the prophet Elisha. The kids witness miracles performed by Elisha and narrowly escape harm from Syrian soldiers sent to capture the prophet. Chris realizes that the power of God protects us at all times, even when we aren't aware of danger. And when Elisha temporarily blinds the Syrian soldiers and leads them into the hands of the Israelite king, only to insist that the king treat his helpless enemies with kindness and mercy, Joy compares the prophet's actions with her own desire to get revenge on the girl who has wronged her. Back in modern times, Joy deletes the embarrassing video of Barbara instead of posting it, and the two girls take the first step toward becoming friends.</w:t>
      </w:r>
    </w:p>
    <w:p w14:paraId="16D6544F" w14:textId="77777777" w:rsidR="00665D90" w:rsidRDefault="00665D90" w:rsidP="00665D90">
      <w:pPr>
        <w:widowControl w:val="0"/>
        <w:autoSpaceDE w:val="0"/>
        <w:autoSpaceDN w:val="0"/>
        <w:adjustRightInd w:val="0"/>
        <w:spacing w:after="240"/>
        <w:rPr>
          <w:rFonts w:cs="Times"/>
        </w:rPr>
      </w:pPr>
    </w:p>
    <w:p w14:paraId="376D1E10" w14:textId="77777777" w:rsidR="00665D90" w:rsidRPr="00665D90" w:rsidRDefault="00665D90" w:rsidP="00665D90">
      <w:pPr>
        <w:widowControl w:val="0"/>
        <w:autoSpaceDE w:val="0"/>
        <w:autoSpaceDN w:val="0"/>
        <w:adjustRightInd w:val="0"/>
        <w:spacing w:after="240"/>
        <w:rPr>
          <w:rFonts w:cs="Times"/>
          <w:u w:val="single"/>
        </w:rPr>
      </w:pPr>
      <w:r w:rsidRPr="00665D90">
        <w:rPr>
          <w:rFonts w:cs="Times"/>
          <w:u w:val="single"/>
        </w:rPr>
        <w:t>310 – Lazarus</w:t>
      </w:r>
    </w:p>
    <w:p w14:paraId="70270A9A" w14:textId="77777777" w:rsidR="00665D90" w:rsidRPr="00665D90" w:rsidRDefault="00665D90" w:rsidP="00665D90">
      <w:pPr>
        <w:widowControl w:val="0"/>
        <w:autoSpaceDE w:val="0"/>
        <w:autoSpaceDN w:val="0"/>
        <w:adjustRightInd w:val="0"/>
        <w:spacing w:after="240"/>
        <w:rPr>
          <w:rFonts w:cs="Times"/>
        </w:rPr>
      </w:pPr>
      <w:r w:rsidRPr="00665D90">
        <w:rPr>
          <w:rFonts w:cs="Times"/>
          <w:b/>
        </w:rPr>
        <w:t>CBN APPROVED TAKEAWAY</w:t>
      </w:r>
      <w:r w:rsidRPr="00665D90">
        <w:rPr>
          <w:rFonts w:cs="Times"/>
        </w:rPr>
        <w:t>:  Wait on the Lord.  His timing is always perfect. OR The Lord’s delay leads to a greater blessing.</w:t>
      </w:r>
    </w:p>
    <w:p w14:paraId="24CE9807" w14:textId="77777777" w:rsidR="00665D90" w:rsidRDefault="00665D90" w:rsidP="00665D90">
      <w:pPr>
        <w:widowControl w:val="0"/>
        <w:autoSpaceDE w:val="0"/>
        <w:autoSpaceDN w:val="0"/>
        <w:adjustRightInd w:val="0"/>
        <w:spacing w:after="240"/>
        <w:rPr>
          <w:rFonts w:cs="Times"/>
        </w:rPr>
      </w:pPr>
      <w:r w:rsidRPr="00665D90">
        <w:rPr>
          <w:rFonts w:cs="Times"/>
        </w:rPr>
        <w:t>SYNOPSIS:  Joy’s high school service club is chaperoning disadvantaged kids to an amusement park, but Joy’s mother’s car breaks down and she misses the bus.  She hears one of the little girls was too shy to come and also missed the bus.  Joy at first doesn’t see what she can do for the girl.  But then Superbook sends Joy, Chris, and Gizmo to the meet Jesus right before he raises Lazarus.   When Jesus is told Lazarus is sick, He unaccountably delays visiting his friend.  And when He does visit, Lazarus has died.  Jesus, in delaying, is able to give Lazarus an even greater miracle, being raised from the dead.  Joy, seeing this, realizes sometimes God delays us helping someone so we may perform a greater good.  God’s timing is always right.  And this is what she was meant to do with the young girl.  Joy, Chris and Gizmo visit the shy girl and create a series of amusement park rides even more wonderful than the real thing.   </w:t>
      </w:r>
    </w:p>
    <w:p w14:paraId="24AB158B" w14:textId="77777777" w:rsidR="00665D90" w:rsidRDefault="00665D90" w:rsidP="00665D90">
      <w:pPr>
        <w:widowControl w:val="0"/>
        <w:autoSpaceDE w:val="0"/>
        <w:autoSpaceDN w:val="0"/>
        <w:adjustRightInd w:val="0"/>
        <w:spacing w:after="240"/>
        <w:rPr>
          <w:rFonts w:cs="Times"/>
        </w:rPr>
      </w:pPr>
    </w:p>
    <w:p w14:paraId="52663688" w14:textId="77777777" w:rsidR="00665D90" w:rsidRPr="00B976D3" w:rsidRDefault="00665D90" w:rsidP="00665D90">
      <w:pPr>
        <w:rPr>
          <w:u w:val="single"/>
        </w:rPr>
      </w:pPr>
      <w:r w:rsidRPr="00B976D3">
        <w:rPr>
          <w:u w:val="single"/>
        </w:rPr>
        <w:t>311 - Solomon</w:t>
      </w:r>
    </w:p>
    <w:p w14:paraId="3646F2B9" w14:textId="77777777" w:rsidR="00665D90" w:rsidRDefault="00665D90" w:rsidP="00665D90">
      <w:r w:rsidRPr="00B976D3">
        <w:rPr>
          <w:b/>
        </w:rPr>
        <w:t>CBN APPROVED TAKE-AWAY: </w:t>
      </w:r>
      <w:r>
        <w:t xml:space="preserve"> Ask God to give you wisdom and guide you in your decisions.</w:t>
      </w:r>
    </w:p>
    <w:p w14:paraId="74203484" w14:textId="74ED0DE1" w:rsidR="00665D90" w:rsidRDefault="00665D90" w:rsidP="00665D90">
      <w:r>
        <w:t>SYNOPSIS:  After his father leaves him in charge of an important project, Chris faces a challenge he never imagined. When he is unsure of how to handle the situation, Superbook takes the kids back to ancient Jerusalem where they meet King Solomon. There, Solomon encourages Chris to share his burdens with the Lord and to pray for wisdom and guidance from Him.  Chris is encouraged and inspired when he is able to witness, firsthand, Solomon taking his own advice to overcome the greatest challenge of his young reign using wisdom the Lord has given him. With that, the kids return home, and Chris, having sought guidance from the Lord, is able to solve the challenge that previously seemed impossible and hopeless.</w:t>
      </w:r>
    </w:p>
    <w:p w14:paraId="453A5764" w14:textId="77777777" w:rsidR="00513BB0" w:rsidRDefault="00513BB0" w:rsidP="00665D90"/>
    <w:p w14:paraId="128BA411" w14:textId="77777777" w:rsidR="00665D90" w:rsidRDefault="00665D90" w:rsidP="00665D90">
      <w:pPr>
        <w:rPr>
          <w:u w:val="single"/>
        </w:rPr>
      </w:pPr>
      <w:r w:rsidRPr="00665D90">
        <w:rPr>
          <w:u w:val="single"/>
        </w:rPr>
        <w:t>312 – Miracles of Jesus II</w:t>
      </w:r>
    </w:p>
    <w:p w14:paraId="1221DA40" w14:textId="77777777" w:rsidR="00665D90" w:rsidRPr="00665D90" w:rsidRDefault="00665D90" w:rsidP="00665D90">
      <w:r w:rsidRPr="00665D90">
        <w:rPr>
          <w:b/>
        </w:rPr>
        <w:t>CBN APPROVED TAKE-AWAY</w:t>
      </w:r>
      <w:r>
        <w:t>: Whatever Jesus says to you, do it. The little he asks from you will be multiplied in his hands.</w:t>
      </w:r>
    </w:p>
    <w:p w14:paraId="37BE73F6" w14:textId="77777777" w:rsidR="00665D90" w:rsidRDefault="00665D90" w:rsidP="00665D90">
      <w:r>
        <w:t>SYNOPSIS: Superbook takes the kids back to the wedding of Cana. The wedding feast is nearly ruined when they run out of wine, but Jesus intervenes and through a miracle, changes water into wine. Superbook then takes the kids to witness Jesus feeding a crowd of over five thousand people by multiplying a few fish and five loaves of bread into a feast.</w:t>
      </w:r>
    </w:p>
    <w:p w14:paraId="20736C60" w14:textId="77777777" w:rsidR="00665D90" w:rsidRDefault="00665D90" w:rsidP="00665D90"/>
    <w:p w14:paraId="071167B6" w14:textId="77777777" w:rsidR="00665D90" w:rsidRPr="00665D90" w:rsidRDefault="00665D90" w:rsidP="00665D90">
      <w:pPr>
        <w:widowControl w:val="0"/>
        <w:autoSpaceDE w:val="0"/>
        <w:autoSpaceDN w:val="0"/>
        <w:adjustRightInd w:val="0"/>
        <w:spacing w:after="240"/>
        <w:rPr>
          <w:u w:val="single"/>
        </w:rPr>
      </w:pPr>
      <w:r w:rsidRPr="00665D90">
        <w:rPr>
          <w:u w:val="single"/>
        </w:rPr>
        <w:t>313 – The Good Samaritan</w:t>
      </w:r>
    </w:p>
    <w:p w14:paraId="41C45382" w14:textId="77777777" w:rsidR="00665D90" w:rsidRPr="00665D90" w:rsidRDefault="00665D90" w:rsidP="00665D90">
      <w:pPr>
        <w:widowControl w:val="0"/>
        <w:autoSpaceDE w:val="0"/>
        <w:autoSpaceDN w:val="0"/>
        <w:adjustRightInd w:val="0"/>
        <w:spacing w:after="240"/>
        <w:rPr>
          <w:rFonts w:cs="Times"/>
        </w:rPr>
      </w:pPr>
      <w:r w:rsidRPr="00665D90">
        <w:rPr>
          <w:rFonts w:cs="Times"/>
          <w:b/>
        </w:rPr>
        <w:t>CBN APPROVED TAKEAWAY:</w:t>
      </w:r>
      <w:r w:rsidRPr="00665D90">
        <w:rPr>
          <w:rFonts w:cs="Times"/>
        </w:rPr>
        <w:t xml:space="preserve">  “You should love your neighbor as yourself -- and all people are our neighbors.”</w:t>
      </w:r>
    </w:p>
    <w:p w14:paraId="23C48A61" w14:textId="77777777" w:rsidR="00665D90" w:rsidRPr="00665D90" w:rsidRDefault="00665D90" w:rsidP="00665D90">
      <w:pPr>
        <w:widowControl w:val="0"/>
        <w:autoSpaceDE w:val="0"/>
        <w:autoSpaceDN w:val="0"/>
        <w:adjustRightInd w:val="0"/>
        <w:spacing w:after="240"/>
        <w:rPr>
          <w:rFonts w:cs="Times"/>
        </w:rPr>
      </w:pPr>
      <w:r>
        <w:rPr>
          <w:rFonts w:cs="Times"/>
        </w:rPr>
        <w:t xml:space="preserve">SYNOPSIS:  - </w:t>
      </w:r>
      <w:r w:rsidRPr="00665D90">
        <w:rPr>
          <w:rFonts w:cs="Times"/>
        </w:rPr>
        <w:t>A “starving” Chris is looking forward to a pizza, when the kids see a girl and her little brother taking all the ketchup packets from the pizza parlor to make “ketchup soup.” Joy is concerned that the girl and her brother may have nothing to eat.  Chris doesn't think it's their responsibility to get involved. SUPERBOOK takes the kids back to a town on the road to Jerusalem. Gizmo becomes separated from Chris and Joy and is drawn to the village well, where Jesus and the disciples have paused to rest on their way to Jerusalem. Gizmo hears Jesus begin telling the parable of the Good Samaritan… Later, Gizmo finds Chris and Joy at the village's marketplace, where Chris, bereft of his pizza, is learning what it means to be hungry amid plenty.  Excited by his encounter with Jesus, Gizmo leads them back to the well, only to find that Jesus and his disciples are no longer there. Gizmo tells Chris and Joy the story he heard, and we see the parable unfold as Jesus told it -- despite an excited Gizmo's comically unsuccessful attempts to put himself into the retelling of the parable. The kids are trying to understand exactly what the parable means when Jesus returns to the well and helps them understand the meaning. The kids return to the modern world, and the kids, following the example of the Good Samaritan, invite the girl and her little brother to share their pizza.</w:t>
      </w:r>
    </w:p>
    <w:p w14:paraId="45FD7125" w14:textId="77777777" w:rsidR="00665D90" w:rsidRPr="00665D90" w:rsidRDefault="00665D90" w:rsidP="00665D90">
      <w:pPr>
        <w:widowControl w:val="0"/>
        <w:autoSpaceDE w:val="0"/>
        <w:autoSpaceDN w:val="0"/>
        <w:adjustRightInd w:val="0"/>
        <w:spacing w:after="240"/>
        <w:rPr>
          <w:rFonts w:cs="Times"/>
        </w:rPr>
      </w:pPr>
    </w:p>
    <w:p w14:paraId="26EA8457" w14:textId="77777777" w:rsidR="00665D90" w:rsidRPr="00665D90" w:rsidRDefault="00665D90" w:rsidP="00665D90">
      <w:pPr>
        <w:widowControl w:val="0"/>
        <w:autoSpaceDE w:val="0"/>
        <w:autoSpaceDN w:val="0"/>
        <w:adjustRightInd w:val="0"/>
        <w:spacing w:after="240"/>
        <w:rPr>
          <w:rFonts w:cs="Times"/>
        </w:rPr>
      </w:pPr>
    </w:p>
    <w:p w14:paraId="0DE3C6AA" w14:textId="77777777" w:rsidR="00665D90" w:rsidRPr="00665D90" w:rsidRDefault="00665D90" w:rsidP="00665D90">
      <w:pPr>
        <w:widowControl w:val="0"/>
        <w:autoSpaceDE w:val="0"/>
        <w:autoSpaceDN w:val="0"/>
        <w:adjustRightInd w:val="0"/>
        <w:spacing w:after="240"/>
        <w:rPr>
          <w:rFonts w:cs="Times"/>
        </w:rPr>
      </w:pPr>
    </w:p>
    <w:p w14:paraId="76491F0D" w14:textId="77777777" w:rsidR="00665D90" w:rsidRPr="00665D90" w:rsidRDefault="00665D90" w:rsidP="00665D90">
      <w:pPr>
        <w:widowControl w:val="0"/>
        <w:autoSpaceDE w:val="0"/>
        <w:autoSpaceDN w:val="0"/>
        <w:adjustRightInd w:val="0"/>
        <w:spacing w:after="240"/>
        <w:rPr>
          <w:rFonts w:cs="Times"/>
        </w:rPr>
      </w:pPr>
    </w:p>
    <w:p w14:paraId="6E3937DF" w14:textId="77777777" w:rsidR="00665D90" w:rsidRPr="009B6D06" w:rsidRDefault="00665D90" w:rsidP="009B6D06">
      <w:pPr>
        <w:widowControl w:val="0"/>
        <w:autoSpaceDE w:val="0"/>
        <w:autoSpaceDN w:val="0"/>
        <w:adjustRightInd w:val="0"/>
        <w:spacing w:after="240"/>
        <w:rPr>
          <w:rFonts w:cs="Times"/>
        </w:rPr>
      </w:pPr>
    </w:p>
    <w:p w14:paraId="2421537C" w14:textId="77777777" w:rsidR="009B6D06" w:rsidRPr="009B6D06" w:rsidRDefault="009B6D06" w:rsidP="00B976D3"/>
    <w:p w14:paraId="2D8C7E0F" w14:textId="77777777" w:rsidR="00B976D3" w:rsidRPr="009B6D06" w:rsidRDefault="00B976D3" w:rsidP="00B976D3"/>
    <w:p w14:paraId="01CCE044" w14:textId="77777777" w:rsidR="00B976D3" w:rsidRPr="009B6D06" w:rsidRDefault="00B976D3" w:rsidP="00D32F6F"/>
    <w:p w14:paraId="2BC449E0" w14:textId="77777777" w:rsidR="004B767A" w:rsidRDefault="004B767A" w:rsidP="004B767A"/>
    <w:p w14:paraId="2452E08F" w14:textId="77777777" w:rsidR="004B767A" w:rsidRDefault="004B767A" w:rsidP="004B767A"/>
    <w:p w14:paraId="1A7D91B0" w14:textId="77777777" w:rsidR="004B767A" w:rsidRDefault="004B767A" w:rsidP="0034159E"/>
    <w:p w14:paraId="5E4AC834" w14:textId="77777777" w:rsidR="004B767A" w:rsidRDefault="004B767A" w:rsidP="0034159E"/>
    <w:p w14:paraId="75EF66BA" w14:textId="77777777" w:rsidR="0034159E" w:rsidRDefault="0034159E" w:rsidP="0034159E"/>
    <w:p w14:paraId="7C44E6BA" w14:textId="77777777" w:rsidR="0034159E" w:rsidRDefault="0034159E" w:rsidP="0034159E"/>
    <w:p w14:paraId="7A5462D4" w14:textId="77777777" w:rsidR="0034159E" w:rsidRDefault="0034159E" w:rsidP="0034159E"/>
    <w:p w14:paraId="12606990" w14:textId="77777777" w:rsidR="0034159E" w:rsidRDefault="0034159E" w:rsidP="0034159E"/>
    <w:p w14:paraId="17BE673F" w14:textId="77777777" w:rsidR="0034159E" w:rsidRDefault="0034159E"/>
    <w:p w14:paraId="7E8B9C9F" w14:textId="77777777" w:rsidR="0034159E" w:rsidRDefault="0034159E"/>
    <w:sectPr w:rsidR="0034159E" w:rsidSect="003415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Final Draft">
    <w:panose1 w:val="02000409000000000000"/>
    <w:charset w:val="00"/>
    <w:family w:val="auto"/>
    <w:pitch w:val="variable"/>
    <w:sig w:usb0="800000AF" w:usb1="1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9E"/>
    <w:rsid w:val="000B685B"/>
    <w:rsid w:val="000F21DC"/>
    <w:rsid w:val="001019FE"/>
    <w:rsid w:val="001709FC"/>
    <w:rsid w:val="00171E31"/>
    <w:rsid w:val="0034159E"/>
    <w:rsid w:val="00476782"/>
    <w:rsid w:val="004B767A"/>
    <w:rsid w:val="004E7327"/>
    <w:rsid w:val="004F1289"/>
    <w:rsid w:val="00513BB0"/>
    <w:rsid w:val="005D6F87"/>
    <w:rsid w:val="00665D90"/>
    <w:rsid w:val="007E665D"/>
    <w:rsid w:val="007F5864"/>
    <w:rsid w:val="00991936"/>
    <w:rsid w:val="009B6D06"/>
    <w:rsid w:val="009D053F"/>
    <w:rsid w:val="009E6B4C"/>
    <w:rsid w:val="00A1116B"/>
    <w:rsid w:val="00A4326E"/>
    <w:rsid w:val="00B976D3"/>
    <w:rsid w:val="00BB6770"/>
    <w:rsid w:val="00C351CA"/>
    <w:rsid w:val="00C877FF"/>
    <w:rsid w:val="00CB3BDB"/>
    <w:rsid w:val="00CE53EC"/>
    <w:rsid w:val="00D2745F"/>
    <w:rsid w:val="00D32F6F"/>
    <w:rsid w:val="00DB178A"/>
    <w:rsid w:val="00DC5B77"/>
    <w:rsid w:val="00FB7430"/>
    <w:rsid w:val="00FC13EA"/>
    <w:rsid w:val="00FE2D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1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D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D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D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D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05594-D092-1442-991E-FD27107C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5628</Words>
  <Characters>32084</Characters>
  <Application>Microsoft Macintosh Word</Application>
  <DocSecurity>0</DocSecurity>
  <Lines>267</Lines>
  <Paragraphs>75</Paragraphs>
  <ScaleCrop>false</ScaleCrop>
  <Company>Christian Broadcasting Network</Company>
  <LinksUpToDate>false</LinksUpToDate>
  <CharactersWithSpaces>37637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CBN Superbook</dc:creator>
  <cp:keywords/>
  <cp:lastModifiedBy>CBN Superbook</cp:lastModifiedBy>
  <cp:revision>2</cp:revision>
  <dcterms:created xsi:type="dcterms:W3CDTF">2014-01-24T14:09:00Z</dcterms:created>
  <dcterms:modified xsi:type="dcterms:W3CDTF">2014-01-24T14:09:00Z</dcterms:modified>
</cp:coreProperties>
</file>